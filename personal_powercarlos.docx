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17216" w14:textId="77777777" w:rsidR="004D72B2" w:rsidRPr="00030D85"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sz w:val="40"/>
        </w:rPr>
      </w:pPr>
      <w:r w:rsidRPr="00030D85">
        <w:rPr>
          <w:rFonts w:ascii="Helvetica" w:hAnsi="Helvetica" w:cs="Helvetica"/>
          <w:b/>
          <w:bCs/>
          <w:sz w:val="40"/>
        </w:rPr>
        <w:t>Personal Power</w:t>
      </w:r>
    </w:p>
    <w:p w14:paraId="63B28FFB" w14:textId="77777777" w:rsidR="004D72B2"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14:paraId="544A6FCB" w14:textId="77777777" w:rsidR="004D72B2"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3D3CC7">
        <w:rPr>
          <w:rFonts w:ascii="Helvetica" w:hAnsi="Helvetica" w:cs="Helvetica"/>
          <w:b/>
          <w:sz w:val="28"/>
        </w:rPr>
        <w:t>Aim:</w:t>
      </w:r>
      <w:r w:rsidRPr="003D3CC7">
        <w:rPr>
          <w:rFonts w:ascii="Helvetica" w:hAnsi="Helvetica" w:cs="Helvetica"/>
          <w:sz w:val="28"/>
        </w:rPr>
        <w:t xml:space="preserve"> </w:t>
      </w:r>
      <w:r>
        <w:rPr>
          <w:rFonts w:ascii="Helvetica" w:hAnsi="Helvetica" w:cs="Helvetica"/>
        </w:rPr>
        <w:t>To calculate and compare the power generated by different students running up the stairs.</w:t>
      </w:r>
    </w:p>
    <w:p w14:paraId="46AF8FE5" w14:textId="77777777" w:rsidR="00D70E21" w:rsidRDefault="00D70E21"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A513360" w14:textId="6A1D80FA" w:rsidR="00F56D5D" w:rsidRPr="003D3CC7" w:rsidRDefault="00F56D5D"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r w:rsidRPr="003D3CC7">
        <w:rPr>
          <w:rFonts w:ascii="Helvetica" w:hAnsi="Helvetica" w:cs="Helvetica"/>
          <w:b/>
          <w:sz w:val="28"/>
        </w:rPr>
        <w:t>Background Information:</w:t>
      </w:r>
    </w:p>
    <w:p w14:paraId="6E36BF11" w14:textId="7DB1EAD0" w:rsidR="009211F0" w:rsidRDefault="00736427"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In this experiment, personal</w:t>
      </w:r>
      <w:r w:rsidR="009211F0">
        <w:rPr>
          <w:rFonts w:ascii="Helvetica" w:hAnsi="Helvetica" w:cs="Helvetica"/>
        </w:rPr>
        <w:t xml:space="preserve"> power is equated by dividing</w:t>
      </w:r>
      <w:r>
        <w:rPr>
          <w:rFonts w:ascii="Helvetica" w:hAnsi="Helvetica" w:cs="Helvetica"/>
        </w:rPr>
        <w:t xml:space="preserve"> </w:t>
      </w:r>
      <w:r w:rsidR="009211F0">
        <w:rPr>
          <w:rFonts w:ascii="Helvetica" w:hAnsi="Helvetica" w:cs="Helvetica"/>
        </w:rPr>
        <w:t>the energy transferred by the time taken to perform an action.</w:t>
      </w:r>
      <w:ins w:id="0" w:author="Carlos Arcenas" w:date="2012-02-12T23:44:00Z">
        <w:r w:rsidR="00F85534">
          <w:rPr>
            <w:rFonts w:ascii="Helvetica" w:hAnsi="Helvetica" w:cs="Helvetica"/>
          </w:rPr>
          <w:t xml:space="preserve"> In this example, the energy conversion is from chemical energy (from the food a person consumes) into </w:t>
        </w:r>
      </w:ins>
      <w:ins w:id="1" w:author="Carlos Arcenas" w:date="2012-02-13T00:07:00Z">
        <w:r w:rsidR="007A7CCC">
          <w:rPr>
            <w:rFonts w:ascii="Helvetica" w:hAnsi="Helvetica" w:cs="Helvetica"/>
          </w:rPr>
          <w:t>kinetic energy, or the movement up and down the stairs.</w:t>
        </w:r>
      </w:ins>
      <w:ins w:id="2" w:author="Carlos Arcenas" w:date="2012-02-13T00:12:00Z">
        <w:r w:rsidR="00BA49CC">
          <w:rPr>
            <w:rFonts w:ascii="Helvetica" w:hAnsi="Helvetica" w:cs="Helvetica"/>
          </w:rPr>
          <w:t xml:space="preserve"> On the other hand, the time taken in this experiment would be the duration of travelling up a flight of stairs.</w:t>
        </w:r>
      </w:ins>
      <w:ins w:id="3" w:author="Samuel Bourke" w:date="2012-02-08T09:52:00Z">
        <w:r w:rsidR="00B13BE1">
          <w:rPr>
            <w:rFonts w:ascii="Helvetica" w:hAnsi="Helvetica" w:cs="Helvetica"/>
          </w:rPr>
          <w:t xml:space="preserve"> </w:t>
        </w:r>
        <w:del w:id="4" w:author="Carlos Arcenas" w:date="2012-02-13T12:45:00Z">
          <w:r w:rsidR="00B13BE1" w:rsidDel="0097476B">
            <w:rPr>
              <w:rFonts w:ascii="Helvetica" w:hAnsi="Helvetica" w:cs="Helvetica"/>
            </w:rPr>
            <w:delText>In this particular example the energy transfer is</w:delText>
          </w:r>
        </w:del>
      </w:ins>
      <w:ins w:id="5" w:author="Samuel Bourke" w:date="2012-02-08T09:53:00Z">
        <w:del w:id="6" w:author="Carlos Arcenas" w:date="2012-02-13T12:45:00Z">
          <w:r w:rsidR="00B13BE1" w:rsidDel="0097476B">
            <w:rPr>
              <w:rFonts w:ascii="Helvetica" w:hAnsi="Helvetica" w:cs="Helvetica"/>
            </w:rPr>
            <w:delText>….. and the time taken is…..</w:delText>
          </w:r>
        </w:del>
      </w:ins>
    </w:p>
    <w:p w14:paraId="5D0334B9" w14:textId="77777777" w:rsidR="009211F0" w:rsidRPr="009211F0"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A26E483" w14:textId="77777777" w:rsidR="007A7CCC"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 w:author="Carlos Arcenas" w:date="2012-02-13T00:08:00Z"/>
          <w:rFonts w:ascii="Helvetica" w:hAnsi="Helvetica" w:cs="Helvetica"/>
        </w:rPr>
      </w:pPr>
      <w:r>
        <w:rPr>
          <w:rFonts w:ascii="Helvetica" w:hAnsi="Helvetica" w:cs="Helvetica"/>
        </w:rPr>
        <w:t xml:space="preserve">        To find the energy transferred, the weight</w:t>
      </w:r>
      <w:ins w:id="8" w:author="Samuel Bourke" w:date="2012-02-08T09:53:00Z">
        <w:r w:rsidR="00B13BE1">
          <w:rPr>
            <w:rFonts w:ascii="Helvetica" w:hAnsi="Helvetica" w:cs="Helvetica"/>
          </w:rPr>
          <w:t xml:space="preserve"> (state how weight is calculated)</w:t>
        </w:r>
      </w:ins>
      <w:r>
        <w:rPr>
          <w:rFonts w:ascii="Helvetica" w:hAnsi="Helvetica" w:cs="Helvetica"/>
        </w:rPr>
        <w:t xml:space="preserve"> of the student is needed</w:t>
      </w:r>
      <w:ins w:id="9" w:author="Carlos Arcenas" w:date="2012-02-13T00:08:00Z">
        <w:r w:rsidR="007A7CCC">
          <w:rPr>
            <w:rFonts w:ascii="Helvetica" w:hAnsi="Helvetica" w:cs="Helvetica"/>
          </w:rPr>
          <w:t>, which is calculated by the formula:</w:t>
        </w:r>
      </w:ins>
    </w:p>
    <w:p w14:paraId="74ACADC0" w14:textId="77777777" w:rsidR="007A7CCC" w:rsidRDefault="007A7CCC"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 w:author="Carlos Arcenas" w:date="2012-02-13T00:08:00Z"/>
          <w:rFonts w:ascii="Helvetica" w:hAnsi="Helvetica" w:cs="Helvetica"/>
        </w:rPr>
      </w:pPr>
    </w:p>
    <w:p w14:paraId="61711D3F" w14:textId="396287B6" w:rsidR="007A7CCC" w:rsidRDefault="007A7CCC" w:rsidP="007A7C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ns w:id="11" w:author="Carlos Arcenas" w:date="2012-02-13T00:16:00Z"/>
          <w:rFonts w:ascii="Helvetica" w:hAnsi="Helvetica" w:cs="Helvetica"/>
        </w:rPr>
        <w:pPrChange w:id="12" w:author="Carlos Arcenas" w:date="2012-02-13T00:09: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ins w:id="13" w:author="Carlos Arcenas" w:date="2012-02-13T00:09:00Z">
        <w:r>
          <w:rPr>
            <w:rFonts w:ascii="Helvetica" w:hAnsi="Helvetica" w:cs="Helvetica"/>
            <w:b/>
          </w:rPr>
          <w:t xml:space="preserve">WEIGHT = </w:t>
        </w:r>
        <w:r w:rsidRPr="0049216D">
          <w:rPr>
            <w:rFonts w:ascii="Helvetica" w:hAnsi="Helvetica" w:cs="Helvetica"/>
            <w:rPrChange w:id="14" w:author="Carlos Arcenas" w:date="2012-02-13T00:14:00Z">
              <w:rPr>
                <w:rFonts w:ascii="Helvetica" w:hAnsi="Helvetica" w:cs="Helvetica"/>
                <w:b/>
              </w:rPr>
            </w:rPrChange>
          </w:rPr>
          <w:t>mass x gravitational acceleration</w:t>
        </w:r>
      </w:ins>
    </w:p>
    <w:p w14:paraId="7B2198C8" w14:textId="77777777" w:rsidR="00C74345" w:rsidRDefault="00C74345" w:rsidP="007A7C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ns w:id="15" w:author="Carlos Arcenas" w:date="2012-02-13T00:15:00Z"/>
          <w:rFonts w:ascii="Helvetica" w:hAnsi="Helvetica" w:cs="Helvetica"/>
        </w:rPr>
        <w:pPrChange w:id="16" w:author="Carlos Arcenas" w:date="2012-02-13T00:09: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PrChange>
      </w:pPr>
    </w:p>
    <w:p w14:paraId="11C58998" w14:textId="038A8AB9" w:rsidR="0049216D" w:rsidRPr="007A7CCC" w:rsidRDefault="00C74345" w:rsidP="004921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7" w:author="Carlos Arcenas" w:date="2012-02-13T00:08:00Z"/>
          <w:rFonts w:ascii="Helvetica" w:hAnsi="Helvetica" w:cs="Helvetica"/>
          <w:b/>
          <w:rPrChange w:id="18" w:author="Carlos Arcenas" w:date="2012-02-13T00:09:00Z">
            <w:rPr>
              <w:ins w:id="19" w:author="Carlos Arcenas" w:date="2012-02-13T00:08:00Z"/>
              <w:rFonts w:ascii="Helvetica" w:hAnsi="Helvetica" w:cs="Helvetica"/>
            </w:rPr>
          </w:rPrChange>
        </w:rPr>
      </w:pPr>
      <w:ins w:id="20" w:author="Carlos Arcenas" w:date="2012-02-13T00:15:00Z">
        <w:r>
          <w:rPr>
            <w:rFonts w:ascii="Helvetica" w:hAnsi="Helvetica" w:cs="Helvetica"/>
          </w:rPr>
          <w:t>w</w:t>
        </w:r>
        <w:r w:rsidR="0049216D">
          <w:rPr>
            <w:rFonts w:ascii="Helvetica" w:hAnsi="Helvetica" w:cs="Helvetica"/>
          </w:rPr>
          <w:t xml:space="preserve">here the mass is how much matter is in an object (measured in grams) and the gravitational acceleration is </w:t>
        </w:r>
        <w:r w:rsidR="0097476B">
          <w:rPr>
            <w:rFonts w:ascii="Helvetica" w:hAnsi="Helvetica" w:cs="Helvetica"/>
          </w:rPr>
          <w:t xml:space="preserve">the rate at which objects </w:t>
        </w:r>
      </w:ins>
      <w:ins w:id="21" w:author="Carlos Arcenas" w:date="2012-02-13T12:42:00Z">
        <w:r w:rsidR="0097476B">
          <w:rPr>
            <w:rFonts w:ascii="Helvetica" w:hAnsi="Helvetica" w:cs="Helvetica"/>
          </w:rPr>
          <w:t>accelerate</w:t>
        </w:r>
      </w:ins>
      <w:ins w:id="22" w:author="Carlos Arcenas" w:date="2012-02-13T12:43:00Z">
        <w:r w:rsidR="0097476B">
          <w:rPr>
            <w:rFonts w:ascii="Helvetica" w:hAnsi="Helvetica" w:cs="Helvetica"/>
          </w:rPr>
          <w:t xml:space="preserve"> towards the Earth.</w:t>
        </w:r>
      </w:ins>
      <w:ins w:id="23" w:author="Carlos Arcenas" w:date="2012-02-13T00:15:00Z">
        <w:r w:rsidR="0049216D">
          <w:rPr>
            <w:rFonts w:ascii="Helvetica" w:hAnsi="Helvetica" w:cs="Helvetica"/>
          </w:rPr>
          <w:t xml:space="preserve"> (</w:t>
        </w:r>
        <w:r w:rsidR="0097476B">
          <w:rPr>
            <w:rFonts w:ascii="Helvetica" w:hAnsi="Helvetica" w:cs="Helvetica"/>
          </w:rPr>
          <w:t>University of Winnipeg, 1999)</w:t>
        </w:r>
      </w:ins>
    </w:p>
    <w:p w14:paraId="4B7BD812" w14:textId="77777777" w:rsidR="007A7CCC" w:rsidRDefault="007A7CCC"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24" w:author="Carlos Arcenas" w:date="2012-02-13T00:08:00Z"/>
          <w:rFonts w:ascii="Helvetica" w:hAnsi="Helvetica" w:cs="Helvetica"/>
        </w:rPr>
      </w:pPr>
    </w:p>
    <w:p w14:paraId="1F928448" w14:textId="7C53B79A" w:rsidR="007A7CCC" w:rsidRDefault="00BA49CC"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ins w:id="25" w:author="Carlos Arcenas" w:date="2012-02-13T00:10:00Z">
        <w:r>
          <w:rPr>
            <w:rFonts w:ascii="Helvetica" w:hAnsi="Helvetica" w:cs="Helvetica"/>
          </w:rPr>
          <w:t>Along with the weight</w:t>
        </w:r>
      </w:ins>
      <w:del w:id="26" w:author="Carlos Arcenas" w:date="2012-02-13T00:10:00Z">
        <w:r w:rsidR="009211F0" w:rsidDel="00BA49CC">
          <w:rPr>
            <w:rFonts w:ascii="Helvetica" w:hAnsi="Helvetica" w:cs="Helvetica"/>
          </w:rPr>
          <w:delText xml:space="preserve">, </w:delText>
        </w:r>
      </w:del>
      <w:ins w:id="27" w:author="Carlos Arcenas" w:date="2012-02-13T00:10:00Z">
        <w:r>
          <w:rPr>
            <w:rFonts w:ascii="Helvetica" w:hAnsi="Helvetica" w:cs="Helvetica"/>
          </w:rPr>
          <w:t xml:space="preserve"> </w:t>
        </w:r>
      </w:ins>
      <w:del w:id="28" w:author="Carlos Arcenas" w:date="2012-02-13T00:10:00Z">
        <w:r w:rsidR="009211F0" w:rsidDel="00BA49CC">
          <w:rPr>
            <w:rFonts w:ascii="Helvetica" w:hAnsi="Helvetica" w:cs="Helvetica"/>
          </w:rPr>
          <w:delText xml:space="preserve">as well as </w:delText>
        </w:r>
      </w:del>
      <w:r w:rsidR="009211F0">
        <w:rPr>
          <w:rFonts w:ascii="Helvetica" w:hAnsi="Helvetica" w:cs="Helvetica"/>
        </w:rPr>
        <w:t>the distance</w:t>
      </w:r>
      <w:ins w:id="29" w:author="Carlos Arcenas" w:date="2012-02-13T00:10:00Z">
        <w:r>
          <w:rPr>
            <w:rFonts w:ascii="Helvetica" w:hAnsi="Helvetica" w:cs="Helvetica"/>
          </w:rPr>
          <w:t xml:space="preserve"> travelled</w:t>
        </w:r>
      </w:ins>
      <w:ins w:id="30" w:author="Carlos Arcenas" w:date="2012-02-13T00:07:00Z">
        <w:r w:rsidR="007A7CCC">
          <w:rPr>
            <w:rFonts w:ascii="Helvetica" w:hAnsi="Helvetica" w:cs="Helvetica"/>
          </w:rPr>
          <w:t xml:space="preserve"> up the stairs</w:t>
        </w:r>
      </w:ins>
      <w:ins w:id="31" w:author="Samuel Bourke" w:date="2012-02-08T09:53:00Z">
        <w:r w:rsidR="00B13BE1">
          <w:rPr>
            <w:rFonts w:ascii="Helvetica" w:hAnsi="Helvetica" w:cs="Helvetica"/>
          </w:rPr>
          <w:t>( what distance are we referring to?)</w:t>
        </w:r>
      </w:ins>
      <w:r w:rsidR="009211F0">
        <w:rPr>
          <w:rFonts w:ascii="Helvetica" w:hAnsi="Helvetica" w:cs="Helvetica"/>
        </w:rPr>
        <w:t xml:space="preserve"> </w:t>
      </w:r>
      <w:ins w:id="32" w:author="Carlos Arcenas" w:date="2012-02-13T00:10:00Z">
        <w:r>
          <w:rPr>
            <w:rFonts w:ascii="Helvetica" w:hAnsi="Helvetica" w:cs="Helvetica"/>
          </w:rPr>
          <w:t>is needed as well:</w:t>
        </w:r>
      </w:ins>
      <w:del w:id="33" w:author="Carlos Arcenas" w:date="2012-02-13T00:10:00Z">
        <w:r w:rsidR="009211F0" w:rsidDel="00BA49CC">
          <w:rPr>
            <w:rFonts w:ascii="Helvetica" w:hAnsi="Helvetica" w:cs="Helvetica"/>
          </w:rPr>
          <w:delText xml:space="preserve">travelled. </w:delText>
        </w:r>
      </w:del>
    </w:p>
    <w:p w14:paraId="1825ADC8" w14:textId="77777777" w:rsidR="009211F0"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B595924" w14:textId="23361822" w:rsidR="009211F0"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b/>
        </w:rPr>
        <w:t xml:space="preserve">ENERGY TRANSFERRED = </w:t>
      </w:r>
      <w:r>
        <w:rPr>
          <w:rFonts w:ascii="Helvetica" w:hAnsi="Helvetica" w:cs="Helvetica"/>
        </w:rPr>
        <w:t>Force x Distance moved in the direction of the force</w:t>
      </w:r>
    </w:p>
    <w:p w14:paraId="0BFA7A64" w14:textId="77777777" w:rsidR="009211F0"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14:paraId="6D48A6F7" w14:textId="33CD07C2" w:rsidR="009211F0"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Combine the result of the equation above and the average time a student takes to run up the stairs, the power generated by the action is found:</w:t>
      </w:r>
    </w:p>
    <w:p w14:paraId="5F0A9398" w14:textId="77777777" w:rsidR="009211F0"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5DA4C16" w14:textId="77777777" w:rsidR="009211F0" w:rsidRDefault="009211F0"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rPr>
      </w:pPr>
      <w:r>
        <w:rPr>
          <w:rFonts w:ascii="Helvetica" w:hAnsi="Helvetica" w:cs="Helvetica"/>
          <w:b/>
        </w:rPr>
        <w:t xml:space="preserve">POWER = </w:t>
      </w:r>
      <m:oMath>
        <m:f>
          <m:fPr>
            <m:ctrlPr>
              <w:rPr>
                <w:rFonts w:ascii="Cambria Math" w:hAnsi="Cambria Math" w:cs="Helvetica"/>
                <w:b/>
                <w:i/>
              </w:rPr>
            </m:ctrlPr>
          </m:fPr>
          <m:num>
            <m:r>
              <m:rPr>
                <m:sty m:val="bi"/>
              </m:rPr>
              <w:rPr>
                <w:rFonts w:ascii="Cambria Math" w:hAnsi="Cambria Math" w:cs="Helvetica"/>
              </w:rPr>
              <m:t>Energy Transferred</m:t>
            </m:r>
          </m:num>
          <m:den>
            <m:r>
              <m:rPr>
                <m:sty m:val="bi"/>
              </m:rPr>
              <w:rPr>
                <w:rFonts w:ascii="Cambria Math" w:hAnsi="Cambria Math" w:cs="Helvetica"/>
              </w:rPr>
              <m:t>Time taken</m:t>
            </m:r>
          </m:den>
        </m:f>
      </m:oMath>
    </w:p>
    <w:p w14:paraId="5BAF79A3" w14:textId="7B84C88D" w:rsidR="009211F0" w:rsidRPr="009211F0" w:rsidRDefault="00B13BE1" w:rsidP="009211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ins w:id="34" w:author="Samuel Bourke" w:date="2012-02-08T09:54:00Z">
        <w:r>
          <w:rPr>
            <w:rFonts w:ascii="Helvetica" w:hAnsi="Helvetica" w:cs="Helvetica"/>
          </w:rPr>
          <w:t>The power each student generates is calculated b</w:t>
        </w:r>
      </w:ins>
      <w:ins w:id="35" w:author="Carlos Arcenas" w:date="2012-02-13T12:52:00Z">
        <w:r w:rsidR="00B4244E">
          <w:rPr>
            <w:rFonts w:ascii="Helvetica" w:hAnsi="Helvetica" w:cs="Helvetica"/>
          </w:rPr>
          <w:t>y</w:t>
        </w:r>
      </w:ins>
      <w:bookmarkStart w:id="36" w:name="_GoBack"/>
      <w:bookmarkEnd w:id="36"/>
      <w:ins w:id="37" w:author="Samuel Bourke" w:date="2012-02-08T09:54:00Z">
        <w:del w:id="38" w:author="Carlos Arcenas" w:date="2012-02-13T12:52:00Z">
          <w:r w:rsidDel="00B4244E">
            <w:rPr>
              <w:rFonts w:ascii="Helvetica" w:hAnsi="Helvetica" w:cs="Helvetica"/>
            </w:rPr>
            <w:delText>y</w:delText>
          </w:r>
        </w:del>
      </w:ins>
      <w:ins w:id="39" w:author="Samuel Bourke" w:date="2012-02-08T09:55:00Z">
        <w:del w:id="40" w:author="Carlos Arcenas" w:date="2012-02-13T12:52:00Z">
          <w:r w:rsidDel="00B4244E">
            <w:rPr>
              <w:rFonts w:ascii="Helvetica" w:hAnsi="Helvetica" w:cs="Helvetica"/>
            </w:rPr>
            <w:delText>……</w:delText>
          </w:r>
        </w:del>
      </w:ins>
      <w:ins w:id="41" w:author="Carlos Arcenas" w:date="2012-02-13T00:11:00Z">
        <w:r w:rsidR="00BA49CC">
          <w:rPr>
            <w:rFonts w:ascii="Helvetica" w:hAnsi="Helvetica" w:cs="Helvetica"/>
          </w:rPr>
          <w:t xml:space="preserve"> dividing the energy transferred by the time taken to complete the action.</w:t>
        </w:r>
      </w:ins>
    </w:p>
    <w:p w14:paraId="6F686A6C" w14:textId="2AFCC1FC" w:rsidR="00736427" w:rsidRPr="00B77A7A"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i/>
        </w:rPr>
        <w:t>(Mr. Sam, I’m still pretty confused on what else to put here.)</w:t>
      </w:r>
    </w:p>
    <w:p w14:paraId="576AA962" w14:textId="77777777" w:rsidR="00350DA6" w:rsidRPr="003D3CC7"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3D3CC7">
        <w:rPr>
          <w:rFonts w:ascii="Helvetica" w:hAnsi="Helvetica" w:cs="Helvetica"/>
          <w:b/>
          <w:sz w:val="28"/>
        </w:rPr>
        <w:t>Hypothesis:</w:t>
      </w:r>
      <w:r w:rsidRPr="003D3CC7">
        <w:rPr>
          <w:rFonts w:ascii="Helvetica" w:hAnsi="Helvetica" w:cs="Helvetica"/>
          <w:sz w:val="28"/>
        </w:rPr>
        <w:t xml:space="preserve"> </w:t>
      </w:r>
    </w:p>
    <w:p w14:paraId="5830132A" w14:textId="33026B19" w:rsidR="004D72B2" w:rsidRDefault="00350DA6"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r w:rsidR="004D72B2">
        <w:rPr>
          <w:rFonts w:ascii="Helvetica" w:hAnsi="Helvetica" w:cs="Helvetica"/>
        </w:rPr>
        <w:t>I predict that Jung would be the most powerful person in our group. This is because he appears to have the greatest weight in our group and, knowing from experience, has the fastest speed among all of us. Combining those two factors together would make him the most powerful person.</w:t>
      </w:r>
      <w:ins w:id="42" w:author="Samuel Bourke" w:date="2012-02-08T09:55:00Z">
        <w:del w:id="43" w:author="Carlos Arcenas" w:date="2012-02-13T12:52:00Z">
          <w:r w:rsidR="00B13BE1" w:rsidDel="00C54BE9">
            <w:rPr>
              <w:rFonts w:ascii="Helvetica" w:hAnsi="Helvetica" w:cs="Helvetica"/>
            </w:rPr>
            <w:delText>good</w:delText>
          </w:r>
        </w:del>
      </w:ins>
    </w:p>
    <w:p w14:paraId="475C1D55" w14:textId="77777777" w:rsidR="004D72B2"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3DE0F03" w14:textId="77777777" w:rsidR="004D72B2" w:rsidRPr="00007FBD"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3D3CC7">
        <w:rPr>
          <w:rFonts w:ascii="Helvetica" w:hAnsi="Helvetica" w:cs="Helvetica"/>
          <w:b/>
          <w:sz w:val="28"/>
        </w:rPr>
        <w:t>Risk assessment:</w:t>
      </w:r>
    </w:p>
    <w:p w14:paraId="68F2A45A" w14:textId="25045A21" w:rsidR="004D72B2" w:rsidRDefault="00E90E4F"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t xml:space="preserve">There is one main danger involved with performing this experiment, namely the possibility of falling down the stairs and sustaining injury. </w:t>
      </w:r>
      <w:r w:rsidR="005000B6">
        <w:rPr>
          <w:rFonts w:ascii="Helvetica" w:hAnsi="Helvetica" w:cs="Helvetica"/>
        </w:rPr>
        <w:t>Taking precautions such as not running down the stairs, ensuring the stairs are not covered with water or other substances, and not skipping steps whilst ascending prevented this type of accident</w:t>
      </w:r>
      <w:r w:rsidR="002F7EDA">
        <w:rPr>
          <w:rFonts w:ascii="Helvetica" w:hAnsi="Helvetica" w:cs="Helvetica"/>
        </w:rPr>
        <w:t xml:space="preserve">. </w:t>
      </w:r>
      <w:ins w:id="44" w:author="Samuel Bourke" w:date="2012-02-08T09:55:00Z">
        <w:del w:id="45" w:author="Carlos Arcenas" w:date="2012-02-13T12:52:00Z">
          <w:r w:rsidR="00B13BE1" w:rsidDel="00C54BE9">
            <w:rPr>
              <w:rFonts w:ascii="Helvetica" w:hAnsi="Helvetica" w:cs="Helvetica"/>
            </w:rPr>
            <w:delText>good</w:delText>
          </w:r>
        </w:del>
      </w:ins>
    </w:p>
    <w:p w14:paraId="208EC972" w14:textId="77777777" w:rsidR="00E90E4F" w:rsidRDefault="00E90E4F"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0B99B73" w14:textId="77777777" w:rsidR="003D3CC7"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8"/>
        </w:rPr>
      </w:pPr>
      <w:r w:rsidRPr="003D3CC7">
        <w:rPr>
          <w:rFonts w:ascii="Helvetica" w:hAnsi="Helvetica" w:cs="Helvetica"/>
          <w:b/>
          <w:sz w:val="28"/>
        </w:rPr>
        <w:t>Materials:</w:t>
      </w:r>
      <w:r w:rsidRPr="003D3CC7">
        <w:rPr>
          <w:rFonts w:ascii="Helvetica" w:hAnsi="Helvetica" w:cs="Helvetica"/>
          <w:sz w:val="28"/>
        </w:rPr>
        <w:t xml:space="preserve"> </w:t>
      </w:r>
    </w:p>
    <w:p w14:paraId="3F980EBA" w14:textId="7900E296" w:rsidR="004D72B2" w:rsidRDefault="003D3CC7"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sz w:val="28"/>
        </w:rPr>
        <w:tab/>
      </w:r>
      <w:r w:rsidR="004D72B2">
        <w:rPr>
          <w:rFonts w:ascii="Helvetica" w:hAnsi="Helvetica" w:cs="Helvetica"/>
        </w:rPr>
        <w:t xml:space="preserve">6 students | Flight of stairs | Measuring tape | Stop watch </w:t>
      </w:r>
    </w:p>
    <w:p w14:paraId="4779BCFA" w14:textId="77777777" w:rsidR="004D72B2"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453A0A2" w14:textId="77777777" w:rsidR="004D72B2" w:rsidRPr="003D3CC7"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r w:rsidRPr="003D3CC7">
        <w:rPr>
          <w:rFonts w:ascii="Helvetica" w:hAnsi="Helvetica" w:cs="Helvetica"/>
          <w:b/>
          <w:sz w:val="28"/>
        </w:rPr>
        <w:t>Method:</w:t>
      </w:r>
    </w:p>
    <w:p w14:paraId="37462A37" w14:textId="276D1932" w:rsidR="004D72B2" w:rsidRDefault="004D72B2" w:rsidP="004D72B2">
      <w:pPr>
        <w:widowControl w:val="0"/>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rPr>
      </w:pPr>
      <w:r>
        <w:rPr>
          <w:rFonts w:ascii="Helvetica" w:hAnsi="Helvetica" w:cs="Helvetica"/>
        </w:rPr>
        <w:lastRenderedPageBreak/>
        <w:t>Weights of group members were collected by multiplying each member’s mass by 10</w:t>
      </w:r>
      <w:ins w:id="46" w:author="Carlos Arcenas" w:date="2012-02-12T22:20:00Z">
        <w:r w:rsidR="009602E8">
          <w:rPr>
            <w:rFonts w:ascii="Helvetica" w:hAnsi="Helvetica" w:cs="Helvetica"/>
          </w:rPr>
          <w:t xml:space="preserve"> (the gravitational </w:t>
        </w:r>
      </w:ins>
      <w:ins w:id="47" w:author="Carlos Arcenas" w:date="2012-02-12T22:21:00Z">
        <w:r w:rsidR="009602E8">
          <w:rPr>
            <w:rFonts w:ascii="Helvetica" w:hAnsi="Helvetica" w:cs="Helvetica"/>
          </w:rPr>
          <w:t>acceleration of the Earth</w:t>
        </w:r>
      </w:ins>
      <w:ins w:id="48" w:author="Carlos Arcenas" w:date="2012-02-13T12:45:00Z">
        <w:r w:rsidR="0097476B">
          <w:rPr>
            <w:rFonts w:ascii="Helvetica" w:hAnsi="Helvetica" w:cs="Helvetica"/>
          </w:rPr>
          <w:t xml:space="preserve"> rounded up to the nearest whole number</w:t>
        </w:r>
      </w:ins>
      <w:ins w:id="49" w:author="Carlos Arcenas" w:date="2012-02-12T22:21:00Z">
        <w:r w:rsidR="009602E8">
          <w:rPr>
            <w:rFonts w:ascii="Helvetica" w:hAnsi="Helvetica" w:cs="Helvetica"/>
          </w:rPr>
          <w:t>) (</w:t>
        </w:r>
      </w:ins>
      <w:ins w:id="50" w:author="Carlos Arcenas" w:date="2012-02-13T12:48:00Z">
        <w:r w:rsidR="0097476B">
          <w:rPr>
            <w:rFonts w:ascii="Helvetica" w:hAnsi="Helvetica" w:cs="Helvetica"/>
          </w:rPr>
          <w:t>University of Winnipeg, 1999</w:t>
        </w:r>
      </w:ins>
      <w:ins w:id="51" w:author="Carlos Arcenas" w:date="2012-02-12T22:21:00Z">
        <w:r w:rsidR="009602E8">
          <w:rPr>
            <w:rFonts w:ascii="Helvetica" w:hAnsi="Helvetica" w:cs="Helvetica"/>
          </w:rPr>
          <w:t>)</w:t>
        </w:r>
      </w:ins>
      <w:ins w:id="52" w:author="Carlos Arcenas" w:date="2012-02-13T12:48:00Z">
        <w:r w:rsidR="0097476B">
          <w:rPr>
            <w:rFonts w:ascii="Helvetica" w:hAnsi="Helvetica" w:cs="Helvetica"/>
          </w:rPr>
          <w:t>.</w:t>
        </w:r>
      </w:ins>
      <w:ins w:id="53" w:author="Samuel Bourke" w:date="2012-02-08T09:55:00Z">
        <w:r w:rsidR="00B13BE1">
          <w:rPr>
            <w:rFonts w:ascii="Helvetica" w:hAnsi="Helvetica" w:cs="Helvetica"/>
          </w:rPr>
          <w:t xml:space="preserve"> </w:t>
        </w:r>
        <w:del w:id="54" w:author="Carlos Arcenas" w:date="2012-02-13T12:51:00Z">
          <w:r w:rsidR="00B13BE1" w:rsidDel="00C54BE9">
            <w:rPr>
              <w:rFonts w:ascii="Helvetica" w:hAnsi="Helvetica" w:cs="Helvetica"/>
            </w:rPr>
            <w:delText>state what 10 represents</w:delText>
          </w:r>
        </w:del>
      </w:ins>
      <w:del w:id="55" w:author="Carlos Arcenas" w:date="2012-02-13T12:51:00Z">
        <w:r w:rsidDel="00C54BE9">
          <w:rPr>
            <w:rFonts w:ascii="Helvetica" w:hAnsi="Helvetica" w:cs="Helvetica"/>
          </w:rPr>
          <w:delText>.</w:delText>
        </w:r>
      </w:del>
    </w:p>
    <w:p w14:paraId="19CE3EC6" w14:textId="71640442" w:rsidR="004D72B2" w:rsidRDefault="004D72B2" w:rsidP="004D72B2">
      <w:pPr>
        <w:widowControl w:val="0"/>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rPr>
      </w:pPr>
      <w:r>
        <w:rPr>
          <w:rFonts w:ascii="Helvetica" w:hAnsi="Helvetica" w:cs="Helvetica"/>
        </w:rPr>
        <w:t>Height of staircase was measured</w:t>
      </w:r>
      <w:ins w:id="56" w:author="Carlos Arcenas" w:date="2012-02-12T22:21:00Z">
        <w:r w:rsidR="009602E8">
          <w:rPr>
            <w:rFonts w:ascii="Helvetica" w:hAnsi="Helvetica" w:cs="Helvetica"/>
          </w:rPr>
          <w:t xml:space="preserve"> by extending measuring tape from bottom to top of stairs</w:t>
        </w:r>
        <w:r w:rsidR="00C54BE9">
          <w:rPr>
            <w:rFonts w:ascii="Helvetica" w:hAnsi="Helvetica" w:cs="Helvetica"/>
          </w:rPr>
          <w:t xml:space="preserve"> and recording reading.</w:t>
        </w:r>
      </w:ins>
      <w:ins w:id="57" w:author="Samuel Bourke" w:date="2012-02-08T09:56:00Z">
        <w:del w:id="58" w:author="Carlos Arcenas" w:date="2012-02-13T12:52:00Z">
          <w:r w:rsidR="00B13BE1" w:rsidDel="00C54BE9">
            <w:rPr>
              <w:rFonts w:ascii="Helvetica" w:hAnsi="Helvetica" w:cs="Helvetica"/>
            </w:rPr>
            <w:delText xml:space="preserve"> explain how</w:delText>
          </w:r>
        </w:del>
      </w:ins>
      <w:del w:id="59" w:author="Carlos Arcenas" w:date="2012-02-13T12:52:00Z">
        <w:r w:rsidDel="00C54BE9">
          <w:rPr>
            <w:rFonts w:ascii="Helvetica" w:hAnsi="Helvetica" w:cs="Helvetica"/>
          </w:rPr>
          <w:delText>.</w:delText>
        </w:r>
      </w:del>
    </w:p>
    <w:p w14:paraId="184AEDA6" w14:textId="6915C8D1" w:rsidR="004D72B2" w:rsidRDefault="00A5641C" w:rsidP="004D72B2">
      <w:pPr>
        <w:widowControl w:val="0"/>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rPr>
      </w:pPr>
      <w:r>
        <w:rPr>
          <w:rFonts w:ascii="Helvetica" w:hAnsi="Helvetica" w:cs="Helvetica"/>
        </w:rPr>
        <w:t>Each student ran up entire staircase in his or her</w:t>
      </w:r>
      <w:r w:rsidR="004D72B2">
        <w:rPr>
          <w:rFonts w:ascii="Helvetica" w:hAnsi="Helvetica" w:cs="Helvetica"/>
        </w:rPr>
        <w:t xml:space="preserve"> fastest speed possible whilst being timed.</w:t>
      </w:r>
    </w:p>
    <w:p w14:paraId="1E2E0F6B" w14:textId="1F6C5BEC" w:rsidR="00062289" w:rsidRDefault="00062289" w:rsidP="004D72B2">
      <w:pPr>
        <w:widowControl w:val="0"/>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rPr>
      </w:pPr>
      <w:r>
        <w:rPr>
          <w:rFonts w:ascii="Helvetica" w:hAnsi="Helvetica" w:cs="Helvetica"/>
        </w:rPr>
        <w:t>Times for each student were recorded</w:t>
      </w:r>
      <w:ins w:id="60" w:author="Samuel Bourke" w:date="2012-02-08T09:56:00Z">
        <w:r w:rsidR="00B13BE1">
          <w:rPr>
            <w:rFonts w:ascii="Helvetica" w:hAnsi="Helvetica" w:cs="Helvetica"/>
          </w:rPr>
          <w:t xml:space="preserve"> </w:t>
        </w:r>
      </w:ins>
      <w:ins w:id="61" w:author="Carlos Arcenas" w:date="2012-02-13T12:52:00Z">
        <w:r w:rsidR="00C54BE9">
          <w:rPr>
            <w:rFonts w:ascii="Helvetica" w:hAnsi="Helvetica" w:cs="Helvetica"/>
          </w:rPr>
          <w:t>using what????</w:t>
        </w:r>
      </w:ins>
      <w:ins w:id="62" w:author="Samuel Bourke" w:date="2012-02-08T09:56:00Z">
        <w:del w:id="63" w:author="Carlos Arcenas" w:date="2012-02-13T12:52:00Z">
          <w:r w:rsidR="00B13BE1" w:rsidDel="00C54BE9">
            <w:rPr>
              <w:rFonts w:ascii="Helvetica" w:hAnsi="Helvetica" w:cs="Helvetica"/>
            </w:rPr>
            <w:delText>using?</w:delText>
          </w:r>
        </w:del>
      </w:ins>
      <w:r>
        <w:rPr>
          <w:rFonts w:ascii="Helvetica" w:hAnsi="Helvetica" w:cs="Helvetica"/>
        </w:rPr>
        <w:t>.</w:t>
      </w:r>
    </w:p>
    <w:p w14:paraId="0D8BCA3B" w14:textId="1B0F2E86" w:rsidR="004D72B2" w:rsidRDefault="00062289" w:rsidP="004D72B2">
      <w:pPr>
        <w:widowControl w:val="0"/>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rPr>
      </w:pPr>
      <w:r>
        <w:rPr>
          <w:rFonts w:ascii="Helvetica" w:hAnsi="Helvetica" w:cs="Helvetica"/>
        </w:rPr>
        <w:t>Steps 3 and 4 were</w:t>
      </w:r>
      <w:r w:rsidR="004D72B2">
        <w:rPr>
          <w:rFonts w:ascii="Helvetica" w:hAnsi="Helvetica" w:cs="Helvetica"/>
        </w:rPr>
        <w:t xml:space="preserve"> repeated</w:t>
      </w:r>
      <w:ins w:id="64" w:author="Carlos Arcenas" w:date="2012-02-13T12:48:00Z">
        <w:r w:rsidR="0097476B">
          <w:rPr>
            <w:rFonts w:ascii="Helvetica" w:hAnsi="Helvetica" w:cs="Helvetica"/>
          </w:rPr>
          <w:t xml:space="preserve"> an extra time</w:t>
        </w:r>
      </w:ins>
      <w:r w:rsidR="004D72B2">
        <w:rPr>
          <w:rFonts w:ascii="Helvetica" w:hAnsi="Helvetica" w:cs="Helvetica"/>
        </w:rPr>
        <w:t xml:space="preserve"> </w:t>
      </w:r>
      <w:ins w:id="65" w:author="Samuel Bourke" w:date="2012-02-08T09:56:00Z">
        <w:del w:id="66" w:author="Carlos Arcenas" w:date="2012-02-13T12:52:00Z">
          <w:r w:rsidR="00B13BE1" w:rsidDel="00C54BE9">
            <w:rPr>
              <w:rFonts w:ascii="Helvetica" w:hAnsi="Helvetica" w:cs="Helvetica"/>
            </w:rPr>
            <w:delText>howe any times</w:delText>
          </w:r>
        </w:del>
      </w:ins>
      <w:r w:rsidR="004D72B2">
        <w:rPr>
          <w:rFonts w:ascii="Helvetica" w:hAnsi="Helvetica" w:cs="Helvetica"/>
        </w:rPr>
        <w:t>for each member.</w:t>
      </w:r>
    </w:p>
    <w:p w14:paraId="46D9F381" w14:textId="295934FD" w:rsidR="004D72B2" w:rsidRDefault="00CD0CD2" w:rsidP="004D72B2">
      <w:pPr>
        <w:widowControl w:val="0"/>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rPr>
      </w:pPr>
      <w:r>
        <w:rPr>
          <w:rFonts w:ascii="Helvetica" w:hAnsi="Helvetica" w:cs="Helvetica"/>
        </w:rPr>
        <w:t xml:space="preserve">Times were averaged for </w:t>
      </w:r>
      <w:r w:rsidR="00A5641C">
        <w:rPr>
          <w:rFonts w:ascii="Helvetica" w:hAnsi="Helvetica" w:cs="Helvetica"/>
        </w:rPr>
        <w:t>each student across his or her</w:t>
      </w:r>
      <w:r>
        <w:rPr>
          <w:rFonts w:ascii="Helvetica" w:hAnsi="Helvetica" w:cs="Helvetica"/>
        </w:rPr>
        <w:t xml:space="preserve"> two trials.</w:t>
      </w:r>
    </w:p>
    <w:p w14:paraId="5A60869F" w14:textId="44195CCD" w:rsidR="00E4373B" w:rsidRDefault="00E4373B" w:rsidP="004D72B2">
      <w:pPr>
        <w:widowControl w:val="0"/>
        <w:numPr>
          <w:ilvl w:val="0"/>
          <w:numId w:val="1"/>
        </w:numPr>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0" w:hanging="260"/>
        <w:rPr>
          <w:rFonts w:ascii="Helvetica" w:hAnsi="Helvetica" w:cs="Helvetica"/>
        </w:rPr>
      </w:pPr>
      <w:r>
        <w:rPr>
          <w:rFonts w:ascii="Helvetica" w:hAnsi="Helvetica" w:cs="Helvetica"/>
        </w:rPr>
        <w:t>Average power was calculated.</w:t>
      </w:r>
    </w:p>
    <w:p w14:paraId="11798C78" w14:textId="77777777" w:rsidR="00CD0CD2" w:rsidDel="00B8501B" w:rsidRDefault="00CD0CD2"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67" w:author="Carlos Arcenas" w:date="2012-02-13T00:16:00Z"/>
          <w:rFonts w:ascii="Helvetica" w:hAnsi="Helvetica" w:cs="Helvetica"/>
        </w:rPr>
      </w:pPr>
    </w:p>
    <w:p w14:paraId="52A5DB15" w14:textId="77777777" w:rsidR="009211F0" w:rsidDel="00B8501B" w:rsidRDefault="009211F0"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68" w:author="Carlos Arcenas" w:date="2012-02-13T00:16:00Z"/>
          <w:rFonts w:ascii="Helvetica" w:hAnsi="Helvetica" w:cs="Helvetica"/>
        </w:rPr>
      </w:pPr>
    </w:p>
    <w:p w14:paraId="3FD28E78" w14:textId="77777777" w:rsidR="009211F0" w:rsidDel="00B8501B" w:rsidRDefault="009211F0"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69" w:author="Carlos Arcenas" w:date="2012-02-13T00:16:00Z"/>
          <w:rFonts w:ascii="Helvetica" w:hAnsi="Helvetica" w:cs="Helvetica"/>
        </w:rPr>
      </w:pPr>
    </w:p>
    <w:p w14:paraId="0BB06345" w14:textId="77777777" w:rsidR="009211F0" w:rsidDel="00B8501B" w:rsidRDefault="009211F0"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0" w:author="Carlos Arcenas" w:date="2012-02-13T00:16:00Z"/>
          <w:rFonts w:ascii="Helvetica" w:hAnsi="Helvetica" w:cs="Helvetica"/>
        </w:rPr>
      </w:pPr>
    </w:p>
    <w:p w14:paraId="08DD0119" w14:textId="77777777" w:rsidR="009211F0" w:rsidRDefault="009211F0"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F0EA4D7" w14:textId="235E384E" w:rsidR="00CD0CD2" w:rsidRPr="003D3CC7" w:rsidRDefault="00CD0CD2"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r w:rsidRPr="003D3CC7">
        <w:rPr>
          <w:rFonts w:ascii="Helvetica" w:hAnsi="Helvetica" w:cs="Helvetica"/>
          <w:b/>
          <w:sz w:val="28"/>
        </w:rPr>
        <w:t>Diagram:</w:t>
      </w:r>
    </w:p>
    <w:p w14:paraId="6FD6D6B8" w14:textId="6C87DF75" w:rsidR="00CD0CD2" w:rsidRDefault="008622CC"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73600" behindDoc="0" locked="0" layoutInCell="1" allowOverlap="1" wp14:anchorId="20568C94" wp14:editId="62538C6F">
                <wp:simplePos x="0" y="0"/>
                <wp:positionH relativeFrom="column">
                  <wp:posOffset>5257800</wp:posOffset>
                </wp:positionH>
                <wp:positionV relativeFrom="paragraph">
                  <wp:posOffset>168275</wp:posOffset>
                </wp:positionV>
                <wp:extent cx="1371600" cy="685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8101A" w14:textId="65828A0F" w:rsidR="0097476B" w:rsidRDefault="0097476B">
                            <w:r>
                              <w:t>Test subject (group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414pt;margin-top:13.25pt;width:108pt;height:5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2P/s0CAAAQ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" filled="f" stroked="f">
                <v:textbox>
                  <w:txbxContent>
                    <w:p w14:paraId="16D8101A" w14:textId="65828A0F" w:rsidR="00736427" w:rsidRDefault="00736427">
                      <w:r>
                        <w:t>Test subject (group member)</w:t>
                      </w:r>
                    </w:p>
                  </w:txbxContent>
                </v:textbox>
                <w10:wrap type="square"/>
              </v:shape>
            </w:pict>
          </mc:Fallback>
        </mc:AlternateContent>
      </w:r>
      <w:r>
        <w:rPr>
          <w:rFonts w:ascii="Helvetica" w:hAnsi="Helvetica" w:cs="Helvetica"/>
          <w:noProof/>
        </w:rPr>
        <mc:AlternateContent>
          <mc:Choice Requires="wps">
            <w:drawing>
              <wp:anchor distT="0" distB="0" distL="114300" distR="114300" simplePos="0" relativeHeight="251664384" behindDoc="0" locked="0" layoutInCell="1" allowOverlap="1" wp14:anchorId="28024112" wp14:editId="49804B92">
                <wp:simplePos x="0" y="0"/>
                <wp:positionH relativeFrom="column">
                  <wp:posOffset>2286000</wp:posOffset>
                </wp:positionH>
                <wp:positionV relativeFrom="paragraph">
                  <wp:posOffset>168275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5" name="Oval 5"/>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80pt;margin-top:13.25pt;width:54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" fillcolor="white [3212]" strokecolor="#4579b8 [3044]">
                <v:shadow on="t" opacity="22937f" mv:blur="40000f" origin=",.5" offset="0,23000emu"/>
                <w10:wrap type="through"/>
              </v:oval>
            </w:pict>
          </mc:Fallback>
        </mc:AlternateContent>
      </w:r>
      <w:r w:rsidR="00CD0CD2">
        <w:rPr>
          <w:rFonts w:ascii="Helvetica" w:hAnsi="Helvetica" w:cs="Helvetica"/>
        </w:rPr>
        <w:tab/>
      </w:r>
    </w:p>
    <w:p w14:paraId="14DDF0E0" w14:textId="1F1D0E22" w:rsidR="00831483" w:rsidRDefault="00831483"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16E82DD" w14:textId="1BEB9A81" w:rsidR="00831483" w:rsidRDefault="008622CC"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72576" behindDoc="0" locked="0" layoutInCell="1" allowOverlap="1" wp14:anchorId="46BE9E1A" wp14:editId="6AD74A47">
                <wp:simplePos x="0" y="0"/>
                <wp:positionH relativeFrom="column">
                  <wp:posOffset>3200400</wp:posOffset>
                </wp:positionH>
                <wp:positionV relativeFrom="paragraph">
                  <wp:posOffset>31115</wp:posOffset>
                </wp:positionV>
                <wp:extent cx="2743200"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252pt;margin-top:2.45pt;width:3in;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" strokecolor="#4f81bd [3204]" strokeweight="2pt">
                <v:stroke endarrow="open"/>
                <v:shadow on="t" opacity="24903f" mv:blur="40000f" origin=",.5" offset="0,20000emu"/>
              </v:shape>
            </w:pict>
          </mc:Fallback>
        </mc:AlternateContent>
      </w:r>
      <w:r w:rsidR="003D3CC7">
        <w:rPr>
          <w:rFonts w:ascii="Helvetica" w:hAnsi="Helvetica" w:cs="Helvetica"/>
          <w:noProof/>
        </w:rPr>
        <mc:AlternateContent>
          <mc:Choice Requires="wps">
            <w:drawing>
              <wp:anchor distT="0" distB="0" distL="114300" distR="114300" simplePos="0" relativeHeight="251661312" behindDoc="0" locked="0" layoutInCell="1" allowOverlap="1" wp14:anchorId="4CB86CA9" wp14:editId="557A0985">
                <wp:simplePos x="0" y="0"/>
                <wp:positionH relativeFrom="column">
                  <wp:posOffset>3429000</wp:posOffset>
                </wp:positionH>
                <wp:positionV relativeFrom="paragraph">
                  <wp:posOffset>716915</wp:posOffset>
                </wp:positionV>
                <wp:extent cx="1600200" cy="685800"/>
                <wp:effectExtent l="50800" t="25400" r="76200" b="101600"/>
                <wp:wrapThrough wrapText="bothSides">
                  <wp:wrapPolygon edited="0">
                    <wp:start x="-686" y="-800"/>
                    <wp:lineTo x="-686" y="24000"/>
                    <wp:lineTo x="22286" y="24000"/>
                    <wp:lineTo x="22286" y="-800"/>
                    <wp:lineTo x="-686" y="-800"/>
                  </wp:wrapPolygon>
                </wp:wrapThrough>
                <wp:docPr id="2" name="Rectangle 2"/>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270pt;margin-top:56.45pt;width:126pt;height: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3D3CC7">
        <w:rPr>
          <w:rFonts w:ascii="Helvetica" w:hAnsi="Helvetica" w:cs="Helvetica"/>
          <w:noProof/>
        </w:rPr>
        <mc:AlternateContent>
          <mc:Choice Requires="wps">
            <w:drawing>
              <wp:anchor distT="0" distB="0" distL="114300" distR="114300" simplePos="0" relativeHeight="251663360" behindDoc="0" locked="0" layoutInCell="1" allowOverlap="1" wp14:anchorId="694D2869" wp14:editId="0C2560BF">
                <wp:simplePos x="0" y="0"/>
                <wp:positionH relativeFrom="column">
                  <wp:posOffset>3886200</wp:posOffset>
                </wp:positionH>
                <wp:positionV relativeFrom="paragraph">
                  <wp:posOffset>31115</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3" name="Rectangle 3"/>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306pt;margin-top:2.45pt;width:90pt;height: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279F28AF" w14:textId="4B0CB8E8" w:rsidR="00831483" w:rsidRDefault="00831483"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FE89798" w14:textId="4C4496BC" w:rsidR="00831483" w:rsidRDefault="008622CC"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65408" behindDoc="0" locked="0" layoutInCell="1" allowOverlap="1" wp14:anchorId="204A1930" wp14:editId="059DA7DA">
                <wp:simplePos x="0" y="0"/>
                <wp:positionH relativeFrom="column">
                  <wp:posOffset>2286000</wp:posOffset>
                </wp:positionH>
                <wp:positionV relativeFrom="paragraph">
                  <wp:posOffset>122555</wp:posOffset>
                </wp:positionV>
                <wp:extent cx="228600" cy="914400"/>
                <wp:effectExtent l="50800" t="25400" r="76200" b="76200"/>
                <wp:wrapNone/>
                <wp:docPr id="6" name="Straight Connector 6"/>
                <wp:cNvGraphicFramePr/>
                <a:graphic xmlns:a="http://schemas.openxmlformats.org/drawingml/2006/main">
                  <a:graphicData uri="http://schemas.microsoft.com/office/word/2010/wordprocessingShape">
                    <wps:wsp>
                      <wps:cNvCnPr/>
                      <wps:spPr>
                        <a:xfrm flipH="1">
                          <a:off x="0" y="0"/>
                          <a:ext cx="2286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9.65pt" to="198pt,8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" strokecolor="#4f81bd [3204]" strokeweight="2pt">
                <v:shadow on="t" opacity="24903f" mv:blur="40000f" origin=",.5" offset="0,20000emu"/>
              </v:line>
            </w:pict>
          </mc:Fallback>
        </mc:AlternateContent>
      </w:r>
    </w:p>
    <w:p w14:paraId="390C69C7" w14:textId="70F93C5E" w:rsidR="00831483" w:rsidRDefault="008622CC"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69504" behindDoc="0" locked="0" layoutInCell="1" allowOverlap="1" wp14:anchorId="4CEE52FC" wp14:editId="0A12DE7B">
                <wp:simplePos x="0" y="0"/>
                <wp:positionH relativeFrom="column">
                  <wp:posOffset>2286000</wp:posOffset>
                </wp:positionH>
                <wp:positionV relativeFrom="paragraph">
                  <wp:posOffset>168275</wp:posOffset>
                </wp:positionV>
                <wp:extent cx="685800" cy="125094"/>
                <wp:effectExtent l="50800" t="25400" r="76200" b="104140"/>
                <wp:wrapNone/>
                <wp:docPr id="10" name="Straight Connector 10"/>
                <wp:cNvGraphicFramePr/>
                <a:graphic xmlns:a="http://schemas.openxmlformats.org/drawingml/2006/main">
                  <a:graphicData uri="http://schemas.microsoft.com/office/word/2010/wordprocessingShape">
                    <wps:wsp>
                      <wps:cNvCnPr/>
                      <wps:spPr>
                        <a:xfrm flipV="1">
                          <a:off x="0" y="0"/>
                          <a:ext cx="685800" cy="12509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3.25pt" to="234pt,2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" strokecolor="#4f81bd [3204]" strokeweight="2pt">
                <v:shadow on="t" opacity="24903f" mv:blur="40000f" origin=",.5" offset="0,20000emu"/>
              </v:line>
            </w:pict>
          </mc:Fallback>
        </mc:AlternateContent>
      </w:r>
    </w:p>
    <w:p w14:paraId="2C42BCAE" w14:textId="00D5D98F" w:rsidR="00831483" w:rsidRDefault="00B77A7A"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76672" behindDoc="0" locked="0" layoutInCell="1" allowOverlap="1" wp14:anchorId="2707E232" wp14:editId="0FB40115">
                <wp:simplePos x="0" y="0"/>
                <wp:positionH relativeFrom="column">
                  <wp:posOffset>2057400</wp:posOffset>
                </wp:positionH>
                <wp:positionV relativeFrom="paragraph">
                  <wp:posOffset>69215</wp:posOffset>
                </wp:positionV>
                <wp:extent cx="228600" cy="457200"/>
                <wp:effectExtent l="50800" t="25400" r="76200" b="101600"/>
                <wp:wrapNone/>
                <wp:docPr id="16" name="Straight Connector 16"/>
                <wp:cNvGraphicFramePr/>
                <a:graphic xmlns:a="http://schemas.openxmlformats.org/drawingml/2006/main">
                  <a:graphicData uri="http://schemas.microsoft.com/office/word/2010/wordprocessingShape">
                    <wps:wsp>
                      <wps:cNvCnPr/>
                      <wps:spPr>
                        <a:xfrm flipH="1">
                          <a:off x="0" y="0"/>
                          <a:ext cx="2286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62pt,5.45pt" to="180pt,4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" strokecolor="#4f81bd [3204]" strokeweight="2pt">
                <v:shadow on="t" opacity="24903f" mv:blur="40000f" origin=",.5" offset="0,20000emu"/>
              </v:line>
            </w:pict>
          </mc:Fallback>
        </mc:AlternateContent>
      </w:r>
      <w:r w:rsidR="008622CC">
        <w:rPr>
          <w:rFonts w:ascii="Helvetica" w:hAnsi="Helvetica" w:cs="Helvetica"/>
          <w:noProof/>
        </w:rPr>
        <mc:AlternateContent>
          <mc:Choice Requires="wps">
            <w:drawing>
              <wp:anchor distT="0" distB="0" distL="114300" distR="114300" simplePos="0" relativeHeight="251667456" behindDoc="0" locked="0" layoutInCell="1" allowOverlap="1" wp14:anchorId="20848161" wp14:editId="7CABC7A3">
                <wp:simplePos x="0" y="0"/>
                <wp:positionH relativeFrom="column">
                  <wp:posOffset>2743200</wp:posOffset>
                </wp:positionH>
                <wp:positionV relativeFrom="paragraph">
                  <wp:posOffset>172720</wp:posOffset>
                </wp:positionV>
                <wp:extent cx="228600" cy="45720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2286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in,13.6pt" to="234pt,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" strokecolor="#4f81bd [3204]" strokeweight="2pt">
                <v:shadow on="t" opacity="24903f" mv:blur="40000f" origin=",.5" offset="0,20000emu"/>
              </v:line>
            </w:pict>
          </mc:Fallback>
        </mc:AlternateContent>
      </w:r>
      <w:r w:rsidR="008622CC">
        <w:rPr>
          <w:rFonts w:ascii="Helvetica" w:hAnsi="Helvetica" w:cs="Helvetica"/>
          <w:noProof/>
        </w:rPr>
        <mc:AlternateContent>
          <mc:Choice Requires="wps">
            <w:drawing>
              <wp:anchor distT="0" distB="0" distL="114300" distR="114300" simplePos="0" relativeHeight="251666432" behindDoc="0" locked="0" layoutInCell="1" allowOverlap="1" wp14:anchorId="4F21520A" wp14:editId="3872D54F">
                <wp:simplePos x="0" y="0"/>
                <wp:positionH relativeFrom="column">
                  <wp:posOffset>2286000</wp:posOffset>
                </wp:positionH>
                <wp:positionV relativeFrom="paragraph">
                  <wp:posOffset>172720</wp:posOffset>
                </wp:positionV>
                <wp:extent cx="457200" cy="45720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flipV="1">
                          <a:off x="0" y="0"/>
                          <a:ext cx="45720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80pt,13.6pt" to="3in,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" strokecolor="#4f81bd [3204]" strokeweight="2pt">
                <v:shadow on="t" opacity="24903f" mv:blur="40000f" origin=",.5" offset="0,20000emu"/>
              </v:line>
            </w:pict>
          </mc:Fallback>
        </mc:AlternateContent>
      </w:r>
    </w:p>
    <w:p w14:paraId="174D1A55" w14:textId="5ABD1BA5" w:rsidR="00831483" w:rsidRDefault="00831483"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F7EE6C" w14:textId="52644BBA" w:rsidR="00831483" w:rsidRDefault="008622CC"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68480" behindDoc="0" locked="0" layoutInCell="1" allowOverlap="1" wp14:anchorId="085C29D2" wp14:editId="566A265B">
                <wp:simplePos x="0" y="0"/>
                <wp:positionH relativeFrom="column">
                  <wp:posOffset>1600200</wp:posOffset>
                </wp:positionH>
                <wp:positionV relativeFrom="paragraph">
                  <wp:posOffset>264160</wp:posOffset>
                </wp:positionV>
                <wp:extent cx="685800" cy="810895"/>
                <wp:effectExtent l="50800" t="25400" r="76200" b="103505"/>
                <wp:wrapNone/>
                <wp:docPr id="9" name="Straight Connector 9"/>
                <wp:cNvGraphicFramePr/>
                <a:graphic xmlns:a="http://schemas.openxmlformats.org/drawingml/2006/main">
                  <a:graphicData uri="http://schemas.microsoft.com/office/word/2010/wordprocessingShape">
                    <wps:wsp>
                      <wps:cNvCnPr/>
                      <wps:spPr>
                        <a:xfrm flipH="1">
                          <a:off x="0" y="0"/>
                          <a:ext cx="685800" cy="81089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20.8pt" to="180pt,8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" strokecolor="#4f81bd [3204]" strokeweight="2pt">
                <v:shadow on="t" opacity="24903f" mv:blur="40000f" origin=",.5" offset="0,20000emu"/>
              </v:line>
            </w:pict>
          </mc:Fallback>
        </mc:AlternateContent>
      </w:r>
      <w:r>
        <w:rPr>
          <w:rFonts w:ascii="Helvetica" w:hAnsi="Helvetica" w:cs="Helvetica"/>
          <w:noProof/>
        </w:rPr>
        <mc:AlternateContent>
          <mc:Choice Requires="wps">
            <w:drawing>
              <wp:anchor distT="0" distB="0" distL="114300" distR="114300" simplePos="0" relativeHeight="251659264" behindDoc="0" locked="0" layoutInCell="1" allowOverlap="1" wp14:anchorId="7ADB3005" wp14:editId="4B83CCC6">
                <wp:simplePos x="0" y="0"/>
                <wp:positionH relativeFrom="column">
                  <wp:posOffset>2743200</wp:posOffset>
                </wp:positionH>
                <wp:positionV relativeFrom="paragraph">
                  <wp:posOffset>264160</wp:posOffset>
                </wp:positionV>
                <wp:extent cx="2286000" cy="685800"/>
                <wp:effectExtent l="50800" t="25400" r="76200" b="101600"/>
                <wp:wrapThrough wrapText="bothSides">
                  <wp:wrapPolygon edited="0">
                    <wp:start x="-480" y="-800"/>
                    <wp:lineTo x="-480" y="24000"/>
                    <wp:lineTo x="22080" y="24000"/>
                    <wp:lineTo x="22080" y="-800"/>
                    <wp:lineTo x="-480" y="-800"/>
                  </wp:wrapPolygon>
                </wp:wrapThrough>
                <wp:docPr id="1" name="Rectangle 1"/>
                <wp:cNvGraphicFramePr/>
                <a:graphic xmlns:a="http://schemas.openxmlformats.org/drawingml/2006/main">
                  <a:graphicData uri="http://schemas.microsoft.com/office/word/2010/wordprocessingShape">
                    <wps:wsp>
                      <wps:cNvSpPr/>
                      <wps:spPr>
                        <a:xfrm>
                          <a:off x="0" y="0"/>
                          <a:ext cx="2286000" cy="685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3in;margin-top:20.8pt;width:180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4AE353D1" w14:textId="33947B86" w:rsidR="00831483" w:rsidRDefault="008622CC"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75648" behindDoc="0" locked="0" layoutInCell="1" allowOverlap="1" wp14:anchorId="3865B4E9" wp14:editId="3A3F667A">
                <wp:simplePos x="0" y="0"/>
                <wp:positionH relativeFrom="column">
                  <wp:posOffset>5486400</wp:posOffset>
                </wp:positionH>
                <wp:positionV relativeFrom="paragraph">
                  <wp:posOffset>309245</wp:posOffset>
                </wp:positionV>
                <wp:extent cx="1371600" cy="685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026B74" w14:textId="3586C8F8" w:rsidR="0097476B" w:rsidRDefault="0097476B" w:rsidP="008622CC">
                            <w:r>
                              <w:t>Staircase (3.5m)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7" type="#_x0000_t202" style="position:absolute;margin-left:6in;margin-top:24.35pt;width:108pt;height:5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LidACAAAX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" filled="f" stroked="f">
                <v:textbox>
                  <w:txbxContent>
                    <w:p w14:paraId="1D026B74" w14:textId="3586C8F8" w:rsidR="00736427" w:rsidRDefault="00736427" w:rsidP="008622CC">
                      <w:r>
                        <w:t>Staircase (3.5m)</w:t>
                      </w:r>
                    </w:p>
                  </w:txbxContent>
                </v:textbox>
                <w10:wrap type="square"/>
              </v:shape>
            </w:pict>
          </mc:Fallback>
        </mc:AlternateContent>
      </w:r>
    </w:p>
    <w:p w14:paraId="0E135D1C" w14:textId="01CC00E2" w:rsidR="00831483" w:rsidRDefault="00831483"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7E7A908" w14:textId="3130973C" w:rsidR="00831483" w:rsidRDefault="008622CC"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noProof/>
        </w:rPr>
        <mc:AlternateContent>
          <mc:Choice Requires="wps">
            <w:drawing>
              <wp:anchor distT="0" distB="0" distL="114300" distR="114300" simplePos="0" relativeHeight="251670528" behindDoc="0" locked="0" layoutInCell="1" allowOverlap="1" wp14:anchorId="3EC4EB48" wp14:editId="0E51B568">
                <wp:simplePos x="0" y="0"/>
                <wp:positionH relativeFrom="column">
                  <wp:posOffset>5029200</wp:posOffset>
                </wp:positionH>
                <wp:positionV relativeFrom="paragraph">
                  <wp:posOffset>-10160</wp:posOffset>
                </wp:positionV>
                <wp:extent cx="914400" cy="0"/>
                <wp:effectExtent l="76200" t="101600" r="0" b="177800"/>
                <wp:wrapNone/>
                <wp:docPr id="12" name="Straight Arrow Connector 12"/>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396pt;margin-top:-.75pt;width:1in;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" strokecolor="#4f81bd [3204]" strokeweight="2pt">
                <v:stroke endarrow="open"/>
                <v:shadow on="t" opacity="24903f" mv:blur="40000f" origin=",.5" offset="0,20000emu"/>
              </v:shape>
            </w:pict>
          </mc:Fallback>
        </mc:AlternateContent>
      </w:r>
    </w:p>
    <w:p w14:paraId="2D4C51AD" w14:textId="7A165B82" w:rsidR="00831483" w:rsidRDefault="00831483"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E63568" w14:textId="6175C0FF" w:rsidR="00831483" w:rsidRDefault="00831483"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19BD5A3" w14:textId="77777777" w:rsidR="00831483" w:rsidRDefault="00831483"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225F958C" w14:textId="5A9C8059" w:rsidR="00831483" w:rsidRPr="009211F0" w:rsidRDefault="009211F0" w:rsidP="00CD0CD2">
      <w:pPr>
        <w:widowControl w:val="0"/>
        <w:tabs>
          <w:tab w:val="left" w:pos="20"/>
          <w:tab w:val="left" w:pos="2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rPr>
      </w:pPr>
      <w:r>
        <w:rPr>
          <w:rFonts w:ascii="Helvetica" w:hAnsi="Helvetica" w:cs="Helvetica"/>
          <w:i/>
        </w:rPr>
        <w:t>Figure 1: Diagram of a Student running up a staircase.</w:t>
      </w:r>
      <w:ins w:id="71" w:author="Samuel Bourke" w:date="2012-02-08T09:58:00Z">
        <w:r w:rsidR="00B13BE1">
          <w:rPr>
            <w:rFonts w:ascii="Helvetica" w:hAnsi="Helvetica" w:cs="Helvetica"/>
            <w:i/>
          </w:rPr>
          <w:t xml:space="preserve"> good</w:t>
        </w:r>
      </w:ins>
    </w:p>
    <w:p w14:paraId="325F6CF0" w14:textId="77777777" w:rsidR="004D72B2"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45DF3F30" w14:textId="32019033" w:rsidR="00AA4B1C" w:rsidRPr="003D3CC7"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r w:rsidRPr="003D3CC7">
        <w:rPr>
          <w:rFonts w:ascii="Helvetica" w:hAnsi="Helvetica" w:cs="Helvetica"/>
          <w:b/>
          <w:sz w:val="28"/>
        </w:rPr>
        <w:t>Results:</w:t>
      </w:r>
    </w:p>
    <w:p w14:paraId="2087FDF0" w14:textId="6CEE80C4" w:rsidR="00AA4B1C" w:rsidRPr="00AA4B1C" w:rsidRDefault="00AA4B1C" w:rsidP="00AA4B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sz w:val="32"/>
        </w:rPr>
      </w:pPr>
      <w:r>
        <w:rPr>
          <w:rFonts w:ascii="Helvetica" w:hAnsi="Helvetica" w:cs="Helvetica"/>
          <w:b/>
          <w:sz w:val="32"/>
        </w:rPr>
        <w:t>Average Power of Group Members</w:t>
      </w:r>
    </w:p>
    <w:p w14:paraId="1C25B070" w14:textId="77777777" w:rsidR="00AA4B1C" w:rsidRPr="00D70E21" w:rsidRDefault="00AA4B1C"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p>
    <w:tbl>
      <w:tblPr>
        <w:tblW w:w="11060" w:type="dxa"/>
        <w:tblInd w:w="93" w:type="dxa"/>
        <w:tblLook w:val="04A0" w:firstRow="1" w:lastRow="0" w:firstColumn="1" w:lastColumn="0" w:noHBand="0" w:noVBand="1"/>
      </w:tblPr>
      <w:tblGrid>
        <w:gridCol w:w="1780"/>
        <w:gridCol w:w="2500"/>
        <w:gridCol w:w="1300"/>
        <w:gridCol w:w="1022"/>
        <w:gridCol w:w="1022"/>
        <w:gridCol w:w="1856"/>
        <w:gridCol w:w="1580"/>
      </w:tblGrid>
      <w:tr w:rsidR="004D72B2" w:rsidRPr="004D72B2" w14:paraId="50ED592B" w14:textId="77777777" w:rsidTr="004D72B2">
        <w:trPr>
          <w:trHeight w:val="300"/>
        </w:trPr>
        <w:tc>
          <w:tcPr>
            <w:tcW w:w="1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B75FE"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Group Members</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577A8064"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 xml:space="preserve">Weight (Mass x Gravity)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19C647B"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Stair Height</w:t>
            </w:r>
          </w:p>
        </w:tc>
        <w:tc>
          <w:tcPr>
            <w:tcW w:w="39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7C78898"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Time Taken (seconds)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CCFF4C0"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Average Power</w:t>
            </w:r>
          </w:p>
        </w:tc>
      </w:tr>
      <w:tr w:rsidR="004D72B2" w:rsidRPr="004D72B2" w14:paraId="06FBB89C" w14:textId="77777777" w:rsidTr="004D72B2">
        <w:trPr>
          <w:trHeight w:val="300"/>
        </w:trPr>
        <w:tc>
          <w:tcPr>
            <w:tcW w:w="1780" w:type="dxa"/>
            <w:vMerge/>
            <w:tcBorders>
              <w:top w:val="single" w:sz="4" w:space="0" w:color="auto"/>
              <w:left w:val="single" w:sz="4" w:space="0" w:color="auto"/>
              <w:bottom w:val="single" w:sz="4" w:space="0" w:color="auto"/>
              <w:right w:val="single" w:sz="4" w:space="0" w:color="auto"/>
            </w:tcBorders>
            <w:vAlign w:val="center"/>
            <w:hideMark/>
          </w:tcPr>
          <w:p w14:paraId="3C82A45B" w14:textId="77777777" w:rsidR="004D72B2" w:rsidRPr="00D70E21" w:rsidRDefault="004D72B2" w:rsidP="004D72B2">
            <w:pPr>
              <w:rPr>
                <w:rFonts w:ascii="Calibri" w:eastAsia="Times New Roman" w:hAnsi="Calibri" w:cs="Times New Roman"/>
                <w:b/>
                <w:color w:val="000000"/>
              </w:rPr>
            </w:pPr>
          </w:p>
        </w:tc>
        <w:tc>
          <w:tcPr>
            <w:tcW w:w="2500" w:type="dxa"/>
            <w:tcBorders>
              <w:top w:val="nil"/>
              <w:left w:val="nil"/>
              <w:bottom w:val="single" w:sz="4" w:space="0" w:color="auto"/>
              <w:right w:val="single" w:sz="4" w:space="0" w:color="auto"/>
            </w:tcBorders>
            <w:shd w:val="clear" w:color="auto" w:fill="auto"/>
            <w:noWrap/>
            <w:vAlign w:val="bottom"/>
            <w:hideMark/>
          </w:tcPr>
          <w:p w14:paraId="7AE819D0"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(N)</w:t>
            </w:r>
          </w:p>
        </w:tc>
        <w:tc>
          <w:tcPr>
            <w:tcW w:w="1300" w:type="dxa"/>
            <w:tcBorders>
              <w:top w:val="nil"/>
              <w:left w:val="nil"/>
              <w:bottom w:val="single" w:sz="4" w:space="0" w:color="auto"/>
              <w:right w:val="single" w:sz="4" w:space="0" w:color="auto"/>
            </w:tcBorders>
            <w:shd w:val="clear" w:color="auto" w:fill="auto"/>
            <w:noWrap/>
            <w:vAlign w:val="bottom"/>
            <w:hideMark/>
          </w:tcPr>
          <w:p w14:paraId="353329D6"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(M)</w:t>
            </w:r>
          </w:p>
        </w:tc>
        <w:tc>
          <w:tcPr>
            <w:tcW w:w="1022" w:type="dxa"/>
            <w:tcBorders>
              <w:top w:val="nil"/>
              <w:left w:val="nil"/>
              <w:bottom w:val="single" w:sz="4" w:space="0" w:color="auto"/>
              <w:right w:val="single" w:sz="4" w:space="0" w:color="auto"/>
            </w:tcBorders>
            <w:shd w:val="clear" w:color="auto" w:fill="auto"/>
            <w:noWrap/>
            <w:vAlign w:val="bottom"/>
            <w:hideMark/>
          </w:tcPr>
          <w:p w14:paraId="06D8D887"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T1</w:t>
            </w:r>
          </w:p>
        </w:tc>
        <w:tc>
          <w:tcPr>
            <w:tcW w:w="1022" w:type="dxa"/>
            <w:tcBorders>
              <w:top w:val="nil"/>
              <w:left w:val="nil"/>
              <w:bottom w:val="single" w:sz="4" w:space="0" w:color="auto"/>
              <w:right w:val="single" w:sz="4" w:space="0" w:color="auto"/>
            </w:tcBorders>
            <w:shd w:val="clear" w:color="auto" w:fill="auto"/>
            <w:noWrap/>
            <w:vAlign w:val="bottom"/>
            <w:hideMark/>
          </w:tcPr>
          <w:p w14:paraId="47F76818"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T2</w:t>
            </w:r>
          </w:p>
        </w:tc>
        <w:tc>
          <w:tcPr>
            <w:tcW w:w="1856" w:type="dxa"/>
            <w:tcBorders>
              <w:top w:val="nil"/>
              <w:left w:val="nil"/>
              <w:bottom w:val="single" w:sz="4" w:space="0" w:color="auto"/>
              <w:right w:val="single" w:sz="4" w:space="0" w:color="auto"/>
            </w:tcBorders>
            <w:shd w:val="clear" w:color="auto" w:fill="auto"/>
            <w:noWrap/>
            <w:vAlign w:val="bottom"/>
            <w:hideMark/>
          </w:tcPr>
          <w:p w14:paraId="79612B45"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Average</w:t>
            </w:r>
          </w:p>
        </w:tc>
        <w:tc>
          <w:tcPr>
            <w:tcW w:w="1580" w:type="dxa"/>
            <w:tcBorders>
              <w:top w:val="nil"/>
              <w:left w:val="nil"/>
              <w:bottom w:val="single" w:sz="4" w:space="0" w:color="auto"/>
              <w:right w:val="single" w:sz="4" w:space="0" w:color="auto"/>
            </w:tcBorders>
            <w:shd w:val="clear" w:color="auto" w:fill="auto"/>
            <w:noWrap/>
            <w:vAlign w:val="center"/>
            <w:hideMark/>
          </w:tcPr>
          <w:p w14:paraId="1FC5EC01" w14:textId="77777777" w:rsidR="004D72B2" w:rsidRPr="00D70E21" w:rsidRDefault="004D72B2" w:rsidP="004D72B2">
            <w:pPr>
              <w:jc w:val="center"/>
              <w:rPr>
                <w:rFonts w:ascii="Calibri" w:eastAsia="Times New Roman" w:hAnsi="Calibri" w:cs="Times New Roman"/>
                <w:b/>
                <w:color w:val="000000"/>
              </w:rPr>
            </w:pPr>
            <w:r w:rsidRPr="00D70E21">
              <w:rPr>
                <w:rFonts w:ascii="Calibri" w:eastAsia="Times New Roman" w:hAnsi="Calibri" w:cs="Times New Roman"/>
                <w:b/>
                <w:color w:val="000000"/>
              </w:rPr>
              <w:t>(W)</w:t>
            </w:r>
          </w:p>
        </w:tc>
      </w:tr>
      <w:tr w:rsidR="004D72B2" w:rsidRPr="004D72B2" w14:paraId="5B54087B" w14:textId="77777777" w:rsidTr="004D72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1E5EEC6" w14:textId="77777777" w:rsidR="004D72B2" w:rsidRPr="004D72B2" w:rsidRDefault="004D72B2" w:rsidP="004D72B2">
            <w:pPr>
              <w:rPr>
                <w:rFonts w:ascii="Calibri" w:eastAsia="Times New Roman" w:hAnsi="Calibri" w:cs="Times New Roman"/>
                <w:color w:val="000000"/>
              </w:rPr>
            </w:pPr>
            <w:r w:rsidRPr="004D72B2">
              <w:rPr>
                <w:rFonts w:ascii="Calibri" w:eastAsia="Times New Roman" w:hAnsi="Calibri" w:cs="Times New Roman"/>
                <w:color w:val="000000"/>
              </w:rPr>
              <w:t>Kota</w:t>
            </w:r>
          </w:p>
        </w:tc>
        <w:tc>
          <w:tcPr>
            <w:tcW w:w="2500" w:type="dxa"/>
            <w:tcBorders>
              <w:top w:val="nil"/>
              <w:left w:val="nil"/>
              <w:bottom w:val="single" w:sz="4" w:space="0" w:color="auto"/>
              <w:right w:val="single" w:sz="4" w:space="0" w:color="auto"/>
            </w:tcBorders>
            <w:shd w:val="clear" w:color="auto" w:fill="auto"/>
            <w:noWrap/>
            <w:vAlign w:val="bottom"/>
            <w:hideMark/>
          </w:tcPr>
          <w:p w14:paraId="6D05DAF3"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14AD7EE3"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3.5</w:t>
            </w:r>
          </w:p>
        </w:tc>
        <w:tc>
          <w:tcPr>
            <w:tcW w:w="1022" w:type="dxa"/>
            <w:tcBorders>
              <w:top w:val="nil"/>
              <w:left w:val="nil"/>
              <w:bottom w:val="single" w:sz="4" w:space="0" w:color="auto"/>
              <w:right w:val="single" w:sz="4" w:space="0" w:color="auto"/>
            </w:tcBorders>
            <w:shd w:val="clear" w:color="auto" w:fill="auto"/>
            <w:noWrap/>
            <w:vAlign w:val="bottom"/>
            <w:hideMark/>
          </w:tcPr>
          <w:p w14:paraId="5EE99684"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5.41</w:t>
            </w:r>
          </w:p>
        </w:tc>
        <w:tc>
          <w:tcPr>
            <w:tcW w:w="1022" w:type="dxa"/>
            <w:tcBorders>
              <w:top w:val="nil"/>
              <w:left w:val="nil"/>
              <w:bottom w:val="single" w:sz="4" w:space="0" w:color="auto"/>
              <w:right w:val="single" w:sz="4" w:space="0" w:color="auto"/>
            </w:tcBorders>
            <w:shd w:val="clear" w:color="auto" w:fill="auto"/>
            <w:noWrap/>
            <w:vAlign w:val="bottom"/>
            <w:hideMark/>
          </w:tcPr>
          <w:p w14:paraId="42402DCE"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5.93</w:t>
            </w:r>
          </w:p>
        </w:tc>
        <w:tc>
          <w:tcPr>
            <w:tcW w:w="1856" w:type="dxa"/>
            <w:tcBorders>
              <w:top w:val="nil"/>
              <w:left w:val="nil"/>
              <w:bottom w:val="single" w:sz="4" w:space="0" w:color="auto"/>
              <w:right w:val="single" w:sz="4" w:space="0" w:color="auto"/>
            </w:tcBorders>
            <w:shd w:val="clear" w:color="auto" w:fill="auto"/>
            <w:noWrap/>
            <w:vAlign w:val="bottom"/>
            <w:hideMark/>
          </w:tcPr>
          <w:p w14:paraId="332A083C"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5.67</w:t>
            </w:r>
          </w:p>
        </w:tc>
        <w:tc>
          <w:tcPr>
            <w:tcW w:w="1580" w:type="dxa"/>
            <w:tcBorders>
              <w:top w:val="nil"/>
              <w:left w:val="nil"/>
              <w:bottom w:val="single" w:sz="4" w:space="0" w:color="auto"/>
              <w:right w:val="single" w:sz="4" w:space="0" w:color="auto"/>
            </w:tcBorders>
            <w:shd w:val="clear" w:color="auto" w:fill="auto"/>
            <w:noWrap/>
            <w:vAlign w:val="bottom"/>
            <w:hideMark/>
          </w:tcPr>
          <w:p w14:paraId="6E8ABBD0"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308.64</w:t>
            </w:r>
          </w:p>
        </w:tc>
      </w:tr>
      <w:tr w:rsidR="004D72B2" w:rsidRPr="004D72B2" w14:paraId="712DA004" w14:textId="77777777" w:rsidTr="004D72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1D64281" w14:textId="77777777" w:rsidR="004D72B2" w:rsidRPr="004D72B2" w:rsidRDefault="004D72B2" w:rsidP="004D72B2">
            <w:pPr>
              <w:rPr>
                <w:rFonts w:ascii="Calibri" w:eastAsia="Times New Roman" w:hAnsi="Calibri" w:cs="Times New Roman"/>
                <w:color w:val="000000"/>
              </w:rPr>
            </w:pPr>
            <w:r w:rsidRPr="004D72B2">
              <w:rPr>
                <w:rFonts w:ascii="Calibri" w:eastAsia="Times New Roman" w:hAnsi="Calibri" w:cs="Times New Roman"/>
                <w:color w:val="000000"/>
              </w:rPr>
              <w:t>Emily</w:t>
            </w:r>
          </w:p>
        </w:tc>
        <w:tc>
          <w:tcPr>
            <w:tcW w:w="2500" w:type="dxa"/>
            <w:tcBorders>
              <w:top w:val="nil"/>
              <w:left w:val="nil"/>
              <w:bottom w:val="single" w:sz="4" w:space="0" w:color="auto"/>
              <w:right w:val="single" w:sz="4" w:space="0" w:color="auto"/>
            </w:tcBorders>
            <w:shd w:val="clear" w:color="auto" w:fill="auto"/>
            <w:noWrap/>
            <w:vAlign w:val="bottom"/>
            <w:hideMark/>
          </w:tcPr>
          <w:p w14:paraId="53C23750"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450</w:t>
            </w:r>
          </w:p>
        </w:tc>
        <w:tc>
          <w:tcPr>
            <w:tcW w:w="1300" w:type="dxa"/>
            <w:tcBorders>
              <w:top w:val="nil"/>
              <w:left w:val="nil"/>
              <w:bottom w:val="single" w:sz="4" w:space="0" w:color="auto"/>
              <w:right w:val="single" w:sz="4" w:space="0" w:color="auto"/>
            </w:tcBorders>
            <w:shd w:val="clear" w:color="auto" w:fill="auto"/>
            <w:noWrap/>
            <w:vAlign w:val="bottom"/>
            <w:hideMark/>
          </w:tcPr>
          <w:p w14:paraId="5CD0D9D8"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3.5</w:t>
            </w:r>
          </w:p>
        </w:tc>
        <w:tc>
          <w:tcPr>
            <w:tcW w:w="1022" w:type="dxa"/>
            <w:tcBorders>
              <w:top w:val="nil"/>
              <w:left w:val="nil"/>
              <w:bottom w:val="single" w:sz="4" w:space="0" w:color="auto"/>
              <w:right w:val="single" w:sz="4" w:space="0" w:color="auto"/>
            </w:tcBorders>
            <w:shd w:val="clear" w:color="auto" w:fill="auto"/>
            <w:noWrap/>
            <w:vAlign w:val="bottom"/>
            <w:hideMark/>
          </w:tcPr>
          <w:p w14:paraId="53420EE1"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5.36</w:t>
            </w:r>
          </w:p>
        </w:tc>
        <w:tc>
          <w:tcPr>
            <w:tcW w:w="1022" w:type="dxa"/>
            <w:tcBorders>
              <w:top w:val="nil"/>
              <w:left w:val="nil"/>
              <w:bottom w:val="single" w:sz="4" w:space="0" w:color="auto"/>
              <w:right w:val="single" w:sz="4" w:space="0" w:color="auto"/>
            </w:tcBorders>
            <w:shd w:val="clear" w:color="auto" w:fill="auto"/>
            <w:noWrap/>
            <w:vAlign w:val="bottom"/>
            <w:hideMark/>
          </w:tcPr>
          <w:p w14:paraId="2841BEA8"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5.97</w:t>
            </w:r>
          </w:p>
        </w:tc>
        <w:tc>
          <w:tcPr>
            <w:tcW w:w="1856" w:type="dxa"/>
            <w:tcBorders>
              <w:top w:val="nil"/>
              <w:left w:val="nil"/>
              <w:bottom w:val="single" w:sz="4" w:space="0" w:color="auto"/>
              <w:right w:val="single" w:sz="4" w:space="0" w:color="auto"/>
            </w:tcBorders>
            <w:shd w:val="clear" w:color="auto" w:fill="auto"/>
            <w:noWrap/>
            <w:vAlign w:val="bottom"/>
            <w:hideMark/>
          </w:tcPr>
          <w:p w14:paraId="7D3C029A"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5.665</w:t>
            </w:r>
          </w:p>
        </w:tc>
        <w:tc>
          <w:tcPr>
            <w:tcW w:w="1580" w:type="dxa"/>
            <w:tcBorders>
              <w:top w:val="nil"/>
              <w:left w:val="nil"/>
              <w:bottom w:val="single" w:sz="4" w:space="0" w:color="auto"/>
              <w:right w:val="single" w:sz="4" w:space="0" w:color="auto"/>
            </w:tcBorders>
            <w:shd w:val="clear" w:color="auto" w:fill="auto"/>
            <w:noWrap/>
            <w:vAlign w:val="bottom"/>
            <w:hideMark/>
          </w:tcPr>
          <w:p w14:paraId="023CCA68"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278.02</w:t>
            </w:r>
          </w:p>
        </w:tc>
      </w:tr>
      <w:tr w:rsidR="004D72B2" w:rsidRPr="004D72B2" w14:paraId="4323F5BD" w14:textId="77777777" w:rsidTr="004D72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E60A80C" w14:textId="77777777" w:rsidR="004D72B2" w:rsidRPr="004D72B2" w:rsidRDefault="004D72B2" w:rsidP="004D72B2">
            <w:pPr>
              <w:rPr>
                <w:rFonts w:ascii="Calibri" w:eastAsia="Times New Roman" w:hAnsi="Calibri" w:cs="Times New Roman"/>
                <w:color w:val="000000"/>
              </w:rPr>
            </w:pPr>
            <w:r w:rsidRPr="004D72B2">
              <w:rPr>
                <w:rFonts w:ascii="Calibri" w:eastAsia="Times New Roman" w:hAnsi="Calibri" w:cs="Times New Roman"/>
                <w:color w:val="000000"/>
              </w:rPr>
              <w:t>Nadhira</w:t>
            </w:r>
          </w:p>
        </w:tc>
        <w:tc>
          <w:tcPr>
            <w:tcW w:w="2500" w:type="dxa"/>
            <w:tcBorders>
              <w:top w:val="nil"/>
              <w:left w:val="nil"/>
              <w:bottom w:val="single" w:sz="4" w:space="0" w:color="auto"/>
              <w:right w:val="single" w:sz="4" w:space="0" w:color="auto"/>
            </w:tcBorders>
            <w:shd w:val="clear" w:color="auto" w:fill="auto"/>
            <w:noWrap/>
            <w:vAlign w:val="bottom"/>
            <w:hideMark/>
          </w:tcPr>
          <w:p w14:paraId="5D1BC92C"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E017DB8"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3.5</w:t>
            </w:r>
          </w:p>
        </w:tc>
        <w:tc>
          <w:tcPr>
            <w:tcW w:w="1022" w:type="dxa"/>
            <w:tcBorders>
              <w:top w:val="nil"/>
              <w:left w:val="nil"/>
              <w:bottom w:val="single" w:sz="4" w:space="0" w:color="auto"/>
              <w:right w:val="single" w:sz="4" w:space="0" w:color="auto"/>
            </w:tcBorders>
            <w:shd w:val="clear" w:color="auto" w:fill="auto"/>
            <w:noWrap/>
            <w:vAlign w:val="bottom"/>
            <w:hideMark/>
          </w:tcPr>
          <w:p w14:paraId="6A40C26D"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w:t>
            </w:r>
          </w:p>
        </w:tc>
        <w:tc>
          <w:tcPr>
            <w:tcW w:w="1022" w:type="dxa"/>
            <w:tcBorders>
              <w:top w:val="nil"/>
              <w:left w:val="nil"/>
              <w:bottom w:val="single" w:sz="4" w:space="0" w:color="auto"/>
              <w:right w:val="single" w:sz="4" w:space="0" w:color="auto"/>
            </w:tcBorders>
            <w:shd w:val="clear" w:color="auto" w:fill="auto"/>
            <w:noWrap/>
            <w:vAlign w:val="bottom"/>
            <w:hideMark/>
          </w:tcPr>
          <w:p w14:paraId="516FAD7B"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5.82</w:t>
            </w:r>
          </w:p>
        </w:tc>
        <w:tc>
          <w:tcPr>
            <w:tcW w:w="1856" w:type="dxa"/>
            <w:tcBorders>
              <w:top w:val="nil"/>
              <w:left w:val="nil"/>
              <w:bottom w:val="single" w:sz="4" w:space="0" w:color="auto"/>
              <w:right w:val="single" w:sz="4" w:space="0" w:color="auto"/>
            </w:tcBorders>
            <w:shd w:val="clear" w:color="auto" w:fill="auto"/>
            <w:noWrap/>
            <w:vAlign w:val="bottom"/>
            <w:hideMark/>
          </w:tcPr>
          <w:p w14:paraId="445F3860"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5.41</w:t>
            </w:r>
          </w:p>
        </w:tc>
        <w:tc>
          <w:tcPr>
            <w:tcW w:w="1580" w:type="dxa"/>
            <w:tcBorders>
              <w:top w:val="nil"/>
              <w:left w:val="nil"/>
              <w:bottom w:val="single" w:sz="4" w:space="0" w:color="auto"/>
              <w:right w:val="single" w:sz="4" w:space="0" w:color="auto"/>
            </w:tcBorders>
            <w:shd w:val="clear" w:color="auto" w:fill="auto"/>
            <w:noWrap/>
            <w:vAlign w:val="bottom"/>
            <w:hideMark/>
          </w:tcPr>
          <w:p w14:paraId="14029BE9"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258.78</w:t>
            </w:r>
          </w:p>
        </w:tc>
      </w:tr>
      <w:tr w:rsidR="004D72B2" w:rsidRPr="004D72B2" w14:paraId="08809170" w14:textId="77777777" w:rsidTr="004D72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597210F" w14:textId="77777777" w:rsidR="004D72B2" w:rsidRPr="004D72B2" w:rsidRDefault="004D72B2" w:rsidP="004D72B2">
            <w:pPr>
              <w:rPr>
                <w:rFonts w:ascii="Calibri" w:eastAsia="Times New Roman" w:hAnsi="Calibri" w:cs="Times New Roman"/>
                <w:color w:val="000000"/>
              </w:rPr>
            </w:pPr>
            <w:r w:rsidRPr="004D72B2">
              <w:rPr>
                <w:rFonts w:ascii="Calibri" w:eastAsia="Times New Roman" w:hAnsi="Calibri" w:cs="Times New Roman"/>
                <w:color w:val="000000"/>
              </w:rPr>
              <w:t>Ashweetha</w:t>
            </w:r>
          </w:p>
        </w:tc>
        <w:tc>
          <w:tcPr>
            <w:tcW w:w="2500" w:type="dxa"/>
            <w:tcBorders>
              <w:top w:val="nil"/>
              <w:left w:val="nil"/>
              <w:bottom w:val="single" w:sz="4" w:space="0" w:color="auto"/>
              <w:right w:val="single" w:sz="4" w:space="0" w:color="auto"/>
            </w:tcBorders>
            <w:shd w:val="clear" w:color="auto" w:fill="auto"/>
            <w:noWrap/>
            <w:vAlign w:val="bottom"/>
            <w:hideMark/>
          </w:tcPr>
          <w:p w14:paraId="21DC2EA4"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16F61C87"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3.5</w:t>
            </w:r>
          </w:p>
        </w:tc>
        <w:tc>
          <w:tcPr>
            <w:tcW w:w="1022" w:type="dxa"/>
            <w:tcBorders>
              <w:top w:val="nil"/>
              <w:left w:val="nil"/>
              <w:bottom w:val="single" w:sz="4" w:space="0" w:color="auto"/>
              <w:right w:val="single" w:sz="4" w:space="0" w:color="auto"/>
            </w:tcBorders>
            <w:shd w:val="clear" w:color="auto" w:fill="auto"/>
            <w:noWrap/>
            <w:vAlign w:val="bottom"/>
            <w:hideMark/>
          </w:tcPr>
          <w:p w14:paraId="7AB11D70"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6.31</w:t>
            </w:r>
          </w:p>
        </w:tc>
        <w:tc>
          <w:tcPr>
            <w:tcW w:w="1022" w:type="dxa"/>
            <w:tcBorders>
              <w:top w:val="nil"/>
              <w:left w:val="nil"/>
              <w:bottom w:val="single" w:sz="4" w:space="0" w:color="auto"/>
              <w:right w:val="single" w:sz="4" w:space="0" w:color="auto"/>
            </w:tcBorders>
            <w:shd w:val="clear" w:color="auto" w:fill="auto"/>
            <w:noWrap/>
            <w:vAlign w:val="bottom"/>
            <w:hideMark/>
          </w:tcPr>
          <w:p w14:paraId="77C34CF1"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6.5</w:t>
            </w:r>
          </w:p>
        </w:tc>
        <w:tc>
          <w:tcPr>
            <w:tcW w:w="1856" w:type="dxa"/>
            <w:tcBorders>
              <w:top w:val="nil"/>
              <w:left w:val="nil"/>
              <w:bottom w:val="single" w:sz="4" w:space="0" w:color="auto"/>
              <w:right w:val="single" w:sz="4" w:space="0" w:color="auto"/>
            </w:tcBorders>
            <w:shd w:val="clear" w:color="auto" w:fill="auto"/>
            <w:noWrap/>
            <w:vAlign w:val="bottom"/>
            <w:hideMark/>
          </w:tcPr>
          <w:p w14:paraId="1A6BB21D"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6.405</w:t>
            </w:r>
          </w:p>
        </w:tc>
        <w:tc>
          <w:tcPr>
            <w:tcW w:w="1580" w:type="dxa"/>
            <w:tcBorders>
              <w:top w:val="nil"/>
              <w:left w:val="nil"/>
              <w:bottom w:val="single" w:sz="4" w:space="0" w:color="auto"/>
              <w:right w:val="single" w:sz="4" w:space="0" w:color="auto"/>
            </w:tcBorders>
            <w:shd w:val="clear" w:color="auto" w:fill="auto"/>
            <w:noWrap/>
            <w:vAlign w:val="bottom"/>
            <w:hideMark/>
          </w:tcPr>
          <w:p w14:paraId="309CC00D"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207.65</w:t>
            </w:r>
          </w:p>
        </w:tc>
      </w:tr>
      <w:tr w:rsidR="004D72B2" w:rsidRPr="004D72B2" w14:paraId="3B2303EC" w14:textId="77777777" w:rsidTr="004D72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7581994" w14:textId="77777777" w:rsidR="004D72B2" w:rsidRPr="004D72B2" w:rsidRDefault="004D72B2" w:rsidP="004D72B2">
            <w:pPr>
              <w:rPr>
                <w:rFonts w:ascii="Calibri" w:eastAsia="Times New Roman" w:hAnsi="Calibri" w:cs="Times New Roman"/>
                <w:color w:val="000000"/>
              </w:rPr>
            </w:pPr>
            <w:r w:rsidRPr="004D72B2">
              <w:rPr>
                <w:rFonts w:ascii="Calibri" w:eastAsia="Times New Roman" w:hAnsi="Calibri" w:cs="Times New Roman"/>
                <w:color w:val="000000"/>
              </w:rPr>
              <w:t>Jung</w:t>
            </w:r>
          </w:p>
        </w:tc>
        <w:tc>
          <w:tcPr>
            <w:tcW w:w="2500" w:type="dxa"/>
            <w:tcBorders>
              <w:top w:val="nil"/>
              <w:left w:val="nil"/>
              <w:bottom w:val="single" w:sz="4" w:space="0" w:color="auto"/>
              <w:right w:val="single" w:sz="4" w:space="0" w:color="auto"/>
            </w:tcBorders>
            <w:shd w:val="clear" w:color="auto" w:fill="auto"/>
            <w:noWrap/>
            <w:vAlign w:val="bottom"/>
            <w:hideMark/>
          </w:tcPr>
          <w:p w14:paraId="19DA1CD5"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720</w:t>
            </w:r>
          </w:p>
        </w:tc>
        <w:tc>
          <w:tcPr>
            <w:tcW w:w="1300" w:type="dxa"/>
            <w:tcBorders>
              <w:top w:val="nil"/>
              <w:left w:val="nil"/>
              <w:bottom w:val="single" w:sz="4" w:space="0" w:color="auto"/>
              <w:right w:val="single" w:sz="4" w:space="0" w:color="auto"/>
            </w:tcBorders>
            <w:shd w:val="clear" w:color="auto" w:fill="auto"/>
            <w:noWrap/>
            <w:vAlign w:val="bottom"/>
            <w:hideMark/>
          </w:tcPr>
          <w:p w14:paraId="5F90D797"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3.5</w:t>
            </w:r>
          </w:p>
        </w:tc>
        <w:tc>
          <w:tcPr>
            <w:tcW w:w="1022" w:type="dxa"/>
            <w:tcBorders>
              <w:top w:val="nil"/>
              <w:left w:val="nil"/>
              <w:bottom w:val="single" w:sz="4" w:space="0" w:color="auto"/>
              <w:right w:val="single" w:sz="4" w:space="0" w:color="auto"/>
            </w:tcBorders>
            <w:shd w:val="clear" w:color="auto" w:fill="auto"/>
            <w:noWrap/>
            <w:vAlign w:val="bottom"/>
            <w:hideMark/>
          </w:tcPr>
          <w:p w14:paraId="52ABAF3F"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4.68</w:t>
            </w:r>
          </w:p>
        </w:tc>
        <w:tc>
          <w:tcPr>
            <w:tcW w:w="1022" w:type="dxa"/>
            <w:tcBorders>
              <w:top w:val="nil"/>
              <w:left w:val="nil"/>
              <w:bottom w:val="single" w:sz="4" w:space="0" w:color="auto"/>
              <w:right w:val="single" w:sz="4" w:space="0" w:color="auto"/>
            </w:tcBorders>
            <w:shd w:val="clear" w:color="auto" w:fill="auto"/>
            <w:noWrap/>
            <w:vAlign w:val="bottom"/>
            <w:hideMark/>
          </w:tcPr>
          <w:p w14:paraId="1F6ED33D"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5.93</w:t>
            </w:r>
          </w:p>
        </w:tc>
        <w:tc>
          <w:tcPr>
            <w:tcW w:w="1856" w:type="dxa"/>
            <w:tcBorders>
              <w:top w:val="nil"/>
              <w:left w:val="nil"/>
              <w:bottom w:val="single" w:sz="4" w:space="0" w:color="auto"/>
              <w:right w:val="single" w:sz="4" w:space="0" w:color="auto"/>
            </w:tcBorders>
            <w:shd w:val="clear" w:color="auto" w:fill="auto"/>
            <w:noWrap/>
            <w:vAlign w:val="bottom"/>
            <w:hideMark/>
          </w:tcPr>
          <w:p w14:paraId="79AA8C58"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5.305</w:t>
            </w:r>
          </w:p>
        </w:tc>
        <w:tc>
          <w:tcPr>
            <w:tcW w:w="1580" w:type="dxa"/>
            <w:tcBorders>
              <w:top w:val="nil"/>
              <w:left w:val="nil"/>
              <w:bottom w:val="single" w:sz="4" w:space="0" w:color="auto"/>
              <w:right w:val="single" w:sz="4" w:space="0" w:color="auto"/>
            </w:tcBorders>
            <w:shd w:val="clear" w:color="auto" w:fill="auto"/>
            <w:noWrap/>
            <w:vAlign w:val="bottom"/>
            <w:hideMark/>
          </w:tcPr>
          <w:p w14:paraId="1ED70D39"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475.02</w:t>
            </w:r>
          </w:p>
        </w:tc>
      </w:tr>
      <w:tr w:rsidR="004D72B2" w:rsidRPr="004D72B2" w14:paraId="70EBCAE4" w14:textId="77777777" w:rsidTr="004D72B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95A41C3" w14:textId="77777777" w:rsidR="004D72B2" w:rsidRPr="004D72B2" w:rsidRDefault="004D72B2" w:rsidP="004D72B2">
            <w:pPr>
              <w:rPr>
                <w:rFonts w:ascii="Calibri" w:eastAsia="Times New Roman" w:hAnsi="Calibri" w:cs="Times New Roman"/>
                <w:color w:val="000000"/>
              </w:rPr>
            </w:pPr>
            <w:r w:rsidRPr="004D72B2">
              <w:rPr>
                <w:rFonts w:ascii="Calibri" w:eastAsia="Times New Roman" w:hAnsi="Calibri" w:cs="Times New Roman"/>
                <w:color w:val="000000"/>
              </w:rPr>
              <w:t>Carlos</w:t>
            </w:r>
          </w:p>
        </w:tc>
        <w:tc>
          <w:tcPr>
            <w:tcW w:w="2500" w:type="dxa"/>
            <w:tcBorders>
              <w:top w:val="nil"/>
              <w:left w:val="nil"/>
              <w:bottom w:val="single" w:sz="4" w:space="0" w:color="auto"/>
              <w:right w:val="single" w:sz="4" w:space="0" w:color="auto"/>
            </w:tcBorders>
            <w:shd w:val="clear" w:color="auto" w:fill="auto"/>
            <w:noWrap/>
            <w:vAlign w:val="bottom"/>
            <w:hideMark/>
          </w:tcPr>
          <w:p w14:paraId="2699A531"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700</w:t>
            </w:r>
          </w:p>
        </w:tc>
        <w:tc>
          <w:tcPr>
            <w:tcW w:w="1300" w:type="dxa"/>
            <w:tcBorders>
              <w:top w:val="nil"/>
              <w:left w:val="nil"/>
              <w:bottom w:val="single" w:sz="4" w:space="0" w:color="auto"/>
              <w:right w:val="single" w:sz="4" w:space="0" w:color="auto"/>
            </w:tcBorders>
            <w:shd w:val="clear" w:color="auto" w:fill="auto"/>
            <w:noWrap/>
            <w:vAlign w:val="bottom"/>
            <w:hideMark/>
          </w:tcPr>
          <w:p w14:paraId="6F6309FC"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3.5</w:t>
            </w:r>
          </w:p>
        </w:tc>
        <w:tc>
          <w:tcPr>
            <w:tcW w:w="1022" w:type="dxa"/>
            <w:tcBorders>
              <w:top w:val="nil"/>
              <w:left w:val="nil"/>
              <w:bottom w:val="single" w:sz="4" w:space="0" w:color="auto"/>
              <w:right w:val="single" w:sz="4" w:space="0" w:color="auto"/>
            </w:tcBorders>
            <w:shd w:val="clear" w:color="auto" w:fill="auto"/>
            <w:noWrap/>
            <w:vAlign w:val="bottom"/>
            <w:hideMark/>
          </w:tcPr>
          <w:p w14:paraId="458309CC"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6.65</w:t>
            </w:r>
          </w:p>
        </w:tc>
        <w:tc>
          <w:tcPr>
            <w:tcW w:w="1022" w:type="dxa"/>
            <w:tcBorders>
              <w:top w:val="nil"/>
              <w:left w:val="nil"/>
              <w:bottom w:val="single" w:sz="4" w:space="0" w:color="auto"/>
              <w:right w:val="single" w:sz="4" w:space="0" w:color="auto"/>
            </w:tcBorders>
            <w:shd w:val="clear" w:color="auto" w:fill="auto"/>
            <w:noWrap/>
            <w:vAlign w:val="bottom"/>
            <w:hideMark/>
          </w:tcPr>
          <w:p w14:paraId="4F1BBDB0"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5.69</w:t>
            </w:r>
          </w:p>
        </w:tc>
        <w:tc>
          <w:tcPr>
            <w:tcW w:w="1856" w:type="dxa"/>
            <w:tcBorders>
              <w:top w:val="nil"/>
              <w:left w:val="nil"/>
              <w:bottom w:val="single" w:sz="4" w:space="0" w:color="auto"/>
              <w:right w:val="single" w:sz="4" w:space="0" w:color="auto"/>
            </w:tcBorders>
            <w:shd w:val="clear" w:color="auto" w:fill="auto"/>
            <w:noWrap/>
            <w:vAlign w:val="bottom"/>
            <w:hideMark/>
          </w:tcPr>
          <w:p w14:paraId="7648D5F6"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6.17</w:t>
            </w:r>
          </w:p>
        </w:tc>
        <w:tc>
          <w:tcPr>
            <w:tcW w:w="1580" w:type="dxa"/>
            <w:tcBorders>
              <w:top w:val="nil"/>
              <w:left w:val="nil"/>
              <w:bottom w:val="single" w:sz="4" w:space="0" w:color="auto"/>
              <w:right w:val="single" w:sz="4" w:space="0" w:color="auto"/>
            </w:tcBorders>
            <w:shd w:val="clear" w:color="auto" w:fill="auto"/>
            <w:noWrap/>
            <w:vAlign w:val="bottom"/>
            <w:hideMark/>
          </w:tcPr>
          <w:p w14:paraId="63453414" w14:textId="77777777" w:rsidR="004D72B2" w:rsidRPr="004D72B2" w:rsidRDefault="004D72B2" w:rsidP="004D72B2">
            <w:pPr>
              <w:jc w:val="right"/>
              <w:rPr>
                <w:rFonts w:ascii="Calibri" w:eastAsia="Times New Roman" w:hAnsi="Calibri" w:cs="Times New Roman"/>
                <w:color w:val="000000"/>
              </w:rPr>
            </w:pPr>
            <w:r w:rsidRPr="004D72B2">
              <w:rPr>
                <w:rFonts w:ascii="Calibri" w:eastAsia="Times New Roman" w:hAnsi="Calibri" w:cs="Times New Roman"/>
                <w:color w:val="000000"/>
              </w:rPr>
              <w:t>397.08</w:t>
            </w:r>
          </w:p>
        </w:tc>
      </w:tr>
    </w:tbl>
    <w:p w14:paraId="71EE2267" w14:textId="77777777" w:rsidR="00874FA2" w:rsidRDefault="00874FA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78EDC51" w14:textId="568F82DF" w:rsidR="006F5BCE" w:rsidRDefault="00B13BE1"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ins w:id="72" w:author="Samuel Bourke" w:date="2012-02-08T09:58:00Z">
        <w:r>
          <w:rPr>
            <w:rFonts w:ascii="Helvetica" w:hAnsi="Helvetica" w:cs="Helvetica"/>
            <w:b/>
            <w:sz w:val="28"/>
          </w:rPr>
          <w:t>good</w:t>
        </w:r>
      </w:ins>
    </w:p>
    <w:p w14:paraId="7EA6E956" w14:textId="77777777" w:rsidR="006F5BCE"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p>
    <w:p w14:paraId="6452873E" w14:textId="77777777" w:rsidR="006F5BCE"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p>
    <w:p w14:paraId="4D1B513B" w14:textId="77777777" w:rsidR="006F5BCE"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p>
    <w:p w14:paraId="2C081A01"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3" w:author="Carlos Arcenas" w:date="2012-02-13T00:11:00Z"/>
          <w:rFonts w:ascii="Helvetica" w:hAnsi="Helvetica" w:cs="Helvetica"/>
          <w:b/>
          <w:sz w:val="28"/>
        </w:rPr>
      </w:pPr>
    </w:p>
    <w:p w14:paraId="4DDA5C79"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4" w:author="Carlos Arcenas" w:date="2012-02-13T00:11:00Z"/>
          <w:rFonts w:ascii="Helvetica" w:hAnsi="Helvetica" w:cs="Helvetica"/>
          <w:b/>
          <w:sz w:val="28"/>
        </w:rPr>
      </w:pPr>
    </w:p>
    <w:p w14:paraId="4D1A6C11"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5" w:author="Carlos Arcenas" w:date="2012-02-13T00:11:00Z"/>
          <w:rFonts w:ascii="Helvetica" w:hAnsi="Helvetica" w:cs="Helvetica"/>
          <w:b/>
          <w:sz w:val="28"/>
        </w:rPr>
      </w:pPr>
    </w:p>
    <w:p w14:paraId="09B0A76A"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6" w:author="Carlos Arcenas" w:date="2012-02-13T00:11:00Z"/>
          <w:rFonts w:ascii="Helvetica" w:hAnsi="Helvetica" w:cs="Helvetica"/>
          <w:b/>
          <w:sz w:val="28"/>
        </w:rPr>
      </w:pPr>
    </w:p>
    <w:p w14:paraId="59133BD0"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7" w:author="Carlos Arcenas" w:date="2012-02-13T00:11:00Z"/>
          <w:rFonts w:ascii="Helvetica" w:hAnsi="Helvetica" w:cs="Helvetica"/>
          <w:b/>
          <w:sz w:val="28"/>
        </w:rPr>
      </w:pPr>
    </w:p>
    <w:p w14:paraId="51EA7E24"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8" w:author="Carlos Arcenas" w:date="2012-02-13T00:11:00Z"/>
          <w:rFonts w:ascii="Helvetica" w:hAnsi="Helvetica" w:cs="Helvetica"/>
          <w:b/>
          <w:sz w:val="28"/>
        </w:rPr>
      </w:pPr>
    </w:p>
    <w:p w14:paraId="2BF61447"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79" w:author="Carlos Arcenas" w:date="2012-02-13T00:11:00Z"/>
          <w:rFonts w:ascii="Helvetica" w:hAnsi="Helvetica" w:cs="Helvetica"/>
          <w:b/>
          <w:sz w:val="28"/>
        </w:rPr>
      </w:pPr>
    </w:p>
    <w:p w14:paraId="1A74C289" w14:textId="77777777" w:rsidR="006F5BCE" w:rsidDel="00BA49CC"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80" w:author="Carlos Arcenas" w:date="2012-02-13T00:11:00Z"/>
          <w:rFonts w:ascii="Helvetica" w:hAnsi="Helvetica" w:cs="Helvetica"/>
          <w:b/>
          <w:sz w:val="28"/>
        </w:rPr>
      </w:pPr>
    </w:p>
    <w:p w14:paraId="0C57B3FA" w14:textId="77777777" w:rsidR="006F5BCE" w:rsidRDefault="006F5BCE"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8"/>
        </w:rPr>
      </w:pPr>
    </w:p>
    <w:p w14:paraId="6A4A121A" w14:textId="77777777" w:rsidR="004D72B2"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3D3CC7">
        <w:rPr>
          <w:rFonts w:ascii="Helvetica" w:hAnsi="Helvetica" w:cs="Helvetica"/>
          <w:b/>
          <w:sz w:val="28"/>
        </w:rPr>
        <w:lastRenderedPageBreak/>
        <w:t>Analysis:</w:t>
      </w:r>
    </w:p>
    <w:p w14:paraId="6CC27792" w14:textId="52898306" w:rsidR="0040060D" w:rsidRDefault="0040060D"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Pr>
          <w:noProof/>
        </w:rPr>
        <w:drawing>
          <wp:inline distT="0" distB="0" distL="0" distR="0" wp14:anchorId="00745261" wp14:editId="6365D0E7">
            <wp:extent cx="6858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7202C3" w14:textId="40F4C048" w:rsidR="0040060D" w:rsidRPr="00007FBD" w:rsidRDefault="00B13BE1"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ins w:id="81" w:author="Samuel Bourke" w:date="2012-02-08T09:58:00Z">
        <w:r>
          <w:rPr>
            <w:rFonts w:ascii="Helvetica" w:hAnsi="Helvetica" w:cs="Helvetica"/>
            <w:b/>
          </w:rPr>
          <w:t>good</w:t>
        </w:r>
      </w:ins>
    </w:p>
    <w:p w14:paraId="064D8CBA" w14:textId="07719CFA" w:rsidR="00883BFD" w:rsidRDefault="00883BFD"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In order to find out the average power of each group member, </w:t>
      </w:r>
      <w:r w:rsidR="00A7106B">
        <w:rPr>
          <w:rFonts w:ascii="Helvetica" w:hAnsi="Helvetica" w:cs="Helvetica"/>
        </w:rPr>
        <w:t xml:space="preserve">the three formulas aforementioned in the background information have to be used. </w:t>
      </w:r>
      <w:r w:rsidR="00982773">
        <w:rPr>
          <w:rFonts w:ascii="Helvetica" w:hAnsi="Helvetica" w:cs="Helvetica"/>
        </w:rPr>
        <w:t>First, the weight of each member must be found, alongside with the average</w:t>
      </w:r>
      <w:r w:rsidR="00190FD9">
        <w:rPr>
          <w:rFonts w:ascii="Helvetica" w:hAnsi="Helvetica" w:cs="Helvetica"/>
        </w:rPr>
        <w:t xml:space="preserve"> for both trials. With the weight </w:t>
      </w:r>
      <w:r w:rsidR="00317C46">
        <w:rPr>
          <w:rFonts w:ascii="Helvetica" w:hAnsi="Helvetica" w:cs="Helvetica"/>
        </w:rPr>
        <w:t xml:space="preserve">of the member and the height of the staircase calculated, the average energy can be found. Lastly, the average power is found through dividing the average energy transferred by the average time. </w:t>
      </w:r>
      <w:r w:rsidR="00A5641C">
        <w:rPr>
          <w:rFonts w:ascii="Helvetica" w:hAnsi="Helvetica" w:cs="Helvetica"/>
        </w:rPr>
        <w:t>A sample of these calculations is</w:t>
      </w:r>
      <w:r w:rsidR="00317C46">
        <w:rPr>
          <w:rFonts w:ascii="Helvetica" w:hAnsi="Helvetica" w:cs="Helvetica"/>
        </w:rPr>
        <w:t xml:space="preserve"> included below.</w:t>
      </w:r>
    </w:p>
    <w:p w14:paraId="681C5DBC" w14:textId="77777777" w:rsidR="00883BFD" w:rsidRDefault="00883BFD"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2E72E6C" w14:textId="77777777" w:rsidR="00007FBD" w:rsidRDefault="00007FBD"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These are the calculations for Carlos, and these formulas were used for each member.</w:t>
      </w:r>
    </w:p>
    <w:p w14:paraId="79EC9230" w14:textId="77777777" w:rsidR="00007FBD" w:rsidRDefault="00007FBD"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B13B0C" w14:textId="17B41FB8" w:rsidR="004D72B2" w:rsidRDefault="004D72B2"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Weight calculation:</w:t>
      </w:r>
      <w:r w:rsidR="00317C46">
        <w:rPr>
          <w:rFonts w:ascii="Helvetica" w:hAnsi="Helvetica" w:cs="Helvetica"/>
        </w:rPr>
        <w:t xml:space="preserve"> </w:t>
      </w:r>
      <w:r w:rsidR="00496F8F">
        <w:rPr>
          <w:rFonts w:ascii="Helvetica" w:hAnsi="Helvetica" w:cs="Helvetica"/>
        </w:rPr>
        <w:t>Mass x 10</w:t>
      </w:r>
    </w:p>
    <w:p w14:paraId="4132EC4A" w14:textId="77777777" w:rsidR="00496F8F" w:rsidRDefault="00496F8F"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t xml:space="preserve">      = 70 kg x 10</w:t>
      </w:r>
    </w:p>
    <w:p w14:paraId="599F9DCF" w14:textId="12B1B34D" w:rsidR="00496F8F" w:rsidRDefault="00496F8F"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t xml:space="preserve">      = </w:t>
      </w:r>
      <w:r w:rsidR="006157DB">
        <w:rPr>
          <w:rFonts w:ascii="Helvetica" w:hAnsi="Helvetica" w:cs="Helvetica"/>
        </w:rPr>
        <w:t>700 newtons</w:t>
      </w:r>
    </w:p>
    <w:p w14:paraId="5B76009D" w14:textId="77777777" w:rsidR="00C2460A" w:rsidRPr="00C2460A" w:rsidRDefault="00C2460A"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026EE2" w14:textId="2DBB25F3" w:rsidR="00C2460A" w:rsidRPr="00C2460A" w:rsidRDefault="00317C46"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Average time calculation: </w:t>
      </w:r>
      <w:r w:rsidR="00C2460A" w:rsidRPr="00C2460A">
        <w:rPr>
          <w:rFonts w:ascii="Helvetica" w:hAnsi="Helvetica" w:cs="Helvetica"/>
        </w:rPr>
        <w:t xml:space="preserve"> </w:t>
      </w:r>
      <m:oMath>
        <m:f>
          <m:fPr>
            <m:ctrlPr>
              <w:rPr>
                <w:rFonts w:ascii="Cambria Math" w:hAnsi="Cambria Math" w:cs="Helvetica"/>
                <w:i/>
                <w:sz w:val="32"/>
              </w:rPr>
            </m:ctrlPr>
          </m:fPr>
          <m:num>
            <m:r>
              <w:rPr>
                <w:rFonts w:ascii="Cambria Math" w:hAnsi="Cambria Math" w:cs="Helvetica"/>
                <w:sz w:val="32"/>
              </w:rPr>
              <m:t>T1+T2</m:t>
            </m:r>
          </m:num>
          <m:den>
            <m:r>
              <w:rPr>
                <w:rFonts w:ascii="Cambria Math" w:hAnsi="Cambria Math" w:cs="Helvetica"/>
                <w:sz w:val="32"/>
              </w:rPr>
              <m:t>2</m:t>
            </m:r>
          </m:den>
        </m:f>
      </m:oMath>
    </w:p>
    <w:p w14:paraId="4D64CADD" w14:textId="77777777" w:rsidR="004D72B2" w:rsidRPr="00C2460A" w:rsidRDefault="00C2460A" w:rsidP="004D7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C2460A">
        <w:rPr>
          <w:rFonts w:ascii="Helvetica" w:hAnsi="Helvetica" w:cs="Helvetica"/>
        </w:rPr>
        <w:tab/>
      </w:r>
      <w:r w:rsidRPr="00C2460A">
        <w:rPr>
          <w:rFonts w:ascii="Helvetica" w:hAnsi="Helvetica" w:cs="Helvetica"/>
        </w:rPr>
        <w:tab/>
      </w:r>
      <w:r w:rsidRPr="00C2460A">
        <w:rPr>
          <w:rFonts w:ascii="Helvetica" w:hAnsi="Helvetica" w:cs="Helvetica"/>
        </w:rPr>
        <w:tab/>
      </w:r>
      <w:r w:rsidRPr="00C2460A">
        <w:rPr>
          <w:rFonts w:ascii="Helvetica" w:hAnsi="Helvetica" w:cs="Helvetica"/>
        </w:rPr>
        <w:tab/>
        <w:t xml:space="preserve">      = </w:t>
      </w:r>
      <m:oMath>
        <m:f>
          <m:fPr>
            <m:ctrlPr>
              <w:rPr>
                <w:rFonts w:ascii="Cambria Math" w:hAnsi="Cambria Math" w:cs="Helvetica"/>
                <w:i/>
                <w:sz w:val="32"/>
              </w:rPr>
            </m:ctrlPr>
          </m:fPr>
          <m:num>
            <m:r>
              <w:rPr>
                <w:rFonts w:ascii="Cambria Math" w:hAnsi="Cambria Math" w:cs="Helvetica"/>
                <w:sz w:val="32"/>
              </w:rPr>
              <m:t>6.65+5.69</m:t>
            </m:r>
          </m:num>
          <m:den>
            <m:r>
              <w:rPr>
                <w:rFonts w:ascii="Cambria Math" w:hAnsi="Cambria Math" w:cs="Helvetica"/>
                <w:sz w:val="32"/>
              </w:rPr>
              <m:t>2</m:t>
            </m:r>
          </m:den>
        </m:f>
      </m:oMath>
    </w:p>
    <w:p w14:paraId="2EC7564E" w14:textId="77777777" w:rsidR="00F6447E" w:rsidRPr="00C2460A" w:rsidRDefault="00C2460A" w:rsidP="00C2460A">
      <w:pPr>
        <w:rPr>
          <w:rFonts w:ascii="Helvetica" w:hAnsi="Helvetica"/>
        </w:rPr>
      </w:pPr>
      <w:r>
        <w:rPr>
          <w:rFonts w:ascii="Helvetica" w:hAnsi="Helvetica"/>
        </w:rPr>
        <w:tab/>
      </w:r>
      <w:r>
        <w:rPr>
          <w:rFonts w:ascii="Helvetica" w:hAnsi="Helvetica"/>
        </w:rPr>
        <w:tab/>
      </w:r>
      <w:r>
        <w:rPr>
          <w:rFonts w:ascii="Helvetica" w:hAnsi="Helvetica"/>
        </w:rPr>
        <w:tab/>
        <w:t xml:space="preserve">      </w:t>
      </w:r>
      <w:r w:rsidRPr="00C2460A">
        <w:rPr>
          <w:rFonts w:ascii="Helvetica" w:hAnsi="Helvetica"/>
        </w:rPr>
        <w:t xml:space="preserve"> = 6.17 seconds</w:t>
      </w:r>
    </w:p>
    <w:p w14:paraId="3046B5E5" w14:textId="77777777" w:rsidR="00C2460A" w:rsidRDefault="00C2460A"/>
    <w:p w14:paraId="23BCD794" w14:textId="0825BB33" w:rsidR="00C2460A" w:rsidRDefault="00C2460A">
      <w:pPr>
        <w:rPr>
          <w:rFonts w:ascii="Helvetica" w:hAnsi="Helvetica"/>
        </w:rPr>
      </w:pPr>
      <w:r>
        <w:rPr>
          <w:rFonts w:ascii="Helvetica" w:hAnsi="Helvetica"/>
        </w:rPr>
        <w:t xml:space="preserve">Average </w:t>
      </w:r>
      <w:r w:rsidR="00E4373B">
        <w:rPr>
          <w:rFonts w:ascii="Helvetica" w:hAnsi="Helvetica"/>
        </w:rPr>
        <w:t xml:space="preserve">energy </w:t>
      </w:r>
      <w:r>
        <w:rPr>
          <w:rFonts w:ascii="Helvetica" w:hAnsi="Helvetica"/>
        </w:rPr>
        <w:t xml:space="preserve">calculation: </w:t>
      </w:r>
      <w:r w:rsidR="00E4373B">
        <w:rPr>
          <w:rFonts w:ascii="Helvetica" w:hAnsi="Helvetica"/>
        </w:rPr>
        <w:t>Force x distance moved</w:t>
      </w:r>
    </w:p>
    <w:p w14:paraId="2BA28CFD" w14:textId="3B383510" w:rsidR="00E4373B" w:rsidRDefault="00E4373B">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t xml:space="preserve">      = 700 N x 3.5 m</w:t>
      </w:r>
    </w:p>
    <w:p w14:paraId="16079051" w14:textId="7711482C" w:rsidR="00E4373B" w:rsidRDefault="006157DB">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t xml:space="preserve">      = 2450 joules</w:t>
      </w:r>
    </w:p>
    <w:p w14:paraId="3066AC96" w14:textId="77777777" w:rsidR="00E4373B" w:rsidRDefault="00E4373B">
      <w:pPr>
        <w:rPr>
          <w:rFonts w:ascii="Helvetica" w:hAnsi="Helvetica"/>
        </w:rPr>
      </w:pPr>
    </w:p>
    <w:p w14:paraId="6DF7C2C4" w14:textId="62725CE4" w:rsidR="00E4373B" w:rsidRDefault="00E4373B">
      <w:pPr>
        <w:rPr>
          <w:rFonts w:ascii="Helvetica" w:hAnsi="Helvetica"/>
          <w:sz w:val="32"/>
        </w:rPr>
      </w:pPr>
      <w:r>
        <w:rPr>
          <w:rFonts w:ascii="Helvetica" w:hAnsi="Helvetica"/>
        </w:rPr>
        <w:t xml:space="preserve">Average power calculation: </w:t>
      </w:r>
      <m:oMath>
        <m:f>
          <m:fPr>
            <m:ctrlPr>
              <w:rPr>
                <w:rFonts w:ascii="Cambria Math" w:hAnsi="Cambria Math"/>
                <w:i/>
                <w:sz w:val="32"/>
              </w:rPr>
            </m:ctrlPr>
          </m:fPr>
          <m:num>
            <m:r>
              <w:rPr>
                <w:rFonts w:ascii="Cambria Math" w:hAnsi="Cambria Math"/>
                <w:sz w:val="32"/>
              </w:rPr>
              <m:t>Energy transferred</m:t>
            </m:r>
          </m:num>
          <m:den>
            <m:r>
              <w:rPr>
                <w:rFonts w:ascii="Cambria Math" w:hAnsi="Cambria Math"/>
                <w:sz w:val="32"/>
              </w:rPr>
              <m:t>Time taken</m:t>
            </m:r>
          </m:den>
        </m:f>
      </m:oMath>
    </w:p>
    <w:p w14:paraId="18764B17" w14:textId="77777777" w:rsidR="006157DB" w:rsidRDefault="006157DB">
      <w:pPr>
        <w:rPr>
          <w:rFonts w:ascii="Helvetica" w:hAnsi="Helvetica"/>
        </w:rPr>
      </w:pPr>
      <w:r>
        <w:rPr>
          <w:rFonts w:ascii="Helvetica" w:hAnsi="Helvetica"/>
          <w:sz w:val="32"/>
        </w:rPr>
        <w:t xml:space="preserve">   </w:t>
      </w:r>
      <w:r>
        <w:rPr>
          <w:rFonts w:ascii="Helvetica" w:hAnsi="Helvetica"/>
        </w:rPr>
        <w:t xml:space="preserve">                                </w:t>
      </w:r>
    </w:p>
    <w:p w14:paraId="26C7820B" w14:textId="56631E8E" w:rsidR="006157DB" w:rsidRDefault="006157DB" w:rsidP="006157DB">
      <w:pPr>
        <w:ind w:left="1440" w:firstLine="720"/>
        <w:rPr>
          <w:rFonts w:ascii="Helvetica" w:hAnsi="Helvetica"/>
          <w:sz w:val="32"/>
        </w:rPr>
      </w:pPr>
      <w:r>
        <w:rPr>
          <w:rFonts w:ascii="Helvetica" w:hAnsi="Helvetica"/>
        </w:rPr>
        <w:t xml:space="preserve">           = </w:t>
      </w:r>
      <m:oMath>
        <m:f>
          <m:fPr>
            <m:ctrlPr>
              <w:rPr>
                <w:rFonts w:ascii="Cambria Math" w:hAnsi="Cambria Math"/>
                <w:i/>
                <w:sz w:val="32"/>
              </w:rPr>
            </m:ctrlPr>
          </m:fPr>
          <m:num>
            <m:r>
              <w:rPr>
                <w:rFonts w:ascii="Cambria Math" w:hAnsi="Cambria Math"/>
                <w:sz w:val="32"/>
              </w:rPr>
              <m:t>2450 joules</m:t>
            </m:r>
          </m:num>
          <m:den>
            <m:r>
              <w:rPr>
                <w:rFonts w:ascii="Cambria Math" w:hAnsi="Cambria Math"/>
                <w:sz w:val="32"/>
              </w:rPr>
              <m:t>6.17 seconds</m:t>
            </m:r>
          </m:den>
        </m:f>
      </m:oMath>
    </w:p>
    <w:p w14:paraId="33981F7A" w14:textId="77777777" w:rsidR="006157DB" w:rsidRDefault="006157DB" w:rsidP="006157DB">
      <w:pPr>
        <w:ind w:left="1440" w:firstLine="720"/>
        <w:rPr>
          <w:rFonts w:ascii="Helvetica" w:hAnsi="Helvetica"/>
          <w:sz w:val="32"/>
        </w:rPr>
      </w:pPr>
    </w:p>
    <w:p w14:paraId="6DFC68C1" w14:textId="08815DDB" w:rsidR="006157DB" w:rsidRPr="006157DB" w:rsidRDefault="006157DB" w:rsidP="006157DB">
      <w:pPr>
        <w:ind w:left="2160" w:firstLine="720"/>
        <w:rPr>
          <w:rFonts w:ascii="Helvetica" w:hAnsi="Helvetica"/>
        </w:rPr>
      </w:pPr>
      <w:r>
        <w:rPr>
          <w:rFonts w:ascii="Helvetica" w:hAnsi="Helvetica"/>
        </w:rPr>
        <w:t>= 397.08 watts</w:t>
      </w:r>
      <w:ins w:id="82" w:author="Samuel Bourke" w:date="2012-02-08T09:58:00Z">
        <w:r w:rsidR="00B13BE1">
          <w:rPr>
            <w:rFonts w:ascii="Helvetica" w:hAnsi="Helvetica"/>
          </w:rPr>
          <w:t xml:space="preserve"> excellent</w:t>
        </w:r>
      </w:ins>
    </w:p>
    <w:p w14:paraId="084CDB02" w14:textId="77777777" w:rsidR="00007FBD" w:rsidRDefault="00007FBD">
      <w:pPr>
        <w:rPr>
          <w:rFonts w:ascii="Helvetica" w:hAnsi="Helvetica"/>
        </w:rPr>
      </w:pPr>
    </w:p>
    <w:p w14:paraId="04028D7F" w14:textId="0261A6C1" w:rsidR="00007FBD" w:rsidRPr="002E5909" w:rsidRDefault="00007FBD">
      <w:pPr>
        <w:rPr>
          <w:rFonts w:ascii="Helvetica" w:hAnsi="Helvetica"/>
          <w:b/>
          <w:sz w:val="28"/>
        </w:rPr>
      </w:pPr>
      <w:r w:rsidRPr="003D3CC7">
        <w:rPr>
          <w:rFonts w:ascii="Helvetica" w:hAnsi="Helvetica"/>
          <w:b/>
          <w:sz w:val="28"/>
        </w:rPr>
        <w:lastRenderedPageBreak/>
        <w:t>Discussion:</w:t>
      </w:r>
    </w:p>
    <w:p w14:paraId="26C0A685" w14:textId="2DC8BF30" w:rsidR="002E5909" w:rsidRDefault="002E5909" w:rsidP="002E5909">
      <w:pPr>
        <w:ind w:firstLine="720"/>
        <w:rPr>
          <w:rFonts w:ascii="Helvetica" w:hAnsi="Helvetica"/>
        </w:rPr>
      </w:pPr>
      <w:r>
        <w:rPr>
          <w:rFonts w:ascii="Helvetica" w:hAnsi="Helvetica"/>
        </w:rPr>
        <w:t>Based on the recorded data, it is apparent that as weight increases, the power increases as well. For example, Ashweetha, who had the lowest weight of all members, also had the smallest generation of power. On the other hand, Jung, who possess</w:t>
      </w:r>
      <w:r w:rsidR="00A7106B">
        <w:rPr>
          <w:rFonts w:ascii="Helvetica" w:hAnsi="Helvetica"/>
        </w:rPr>
        <w:t>ed the highest weight, produced the greatest power amongst all members.</w:t>
      </w:r>
      <w:ins w:id="83" w:author="Carlos Arcenas" w:date="2012-02-13T00:13:00Z">
        <w:r w:rsidR="00C13C36">
          <w:rPr>
            <w:rFonts w:ascii="Helvetica" w:hAnsi="Helvetica"/>
          </w:rPr>
          <w:t xml:space="preserve"> The relationship of time in </w:t>
        </w:r>
      </w:ins>
      <w:ins w:id="84" w:author="Carlos Arcenas" w:date="2012-02-13T00:14:00Z">
        <w:r w:rsidR="00C13C36">
          <w:rPr>
            <w:rFonts w:ascii="Helvetica" w:hAnsi="Helvetica"/>
          </w:rPr>
          <w:t>the</w:t>
        </w:r>
      </w:ins>
      <w:ins w:id="85" w:author="Carlos Arcenas" w:date="2012-02-13T00:13:00Z">
        <w:r w:rsidR="00C13C36">
          <w:rPr>
            <w:rFonts w:ascii="Helvetica" w:hAnsi="Helvetica"/>
          </w:rPr>
          <w:t xml:space="preserve"> results varied from person to person, possibly due to each person</w:t>
        </w:r>
      </w:ins>
      <w:ins w:id="86" w:author="Carlos Arcenas" w:date="2012-02-13T00:14:00Z">
        <w:r w:rsidR="00C13C36">
          <w:rPr>
            <w:rFonts w:ascii="Helvetica" w:hAnsi="Helvetica"/>
          </w:rPr>
          <w:t>’s athletic ability in regards to their weight.</w:t>
        </w:r>
      </w:ins>
      <w:r w:rsidR="00A7106B">
        <w:rPr>
          <w:rFonts w:ascii="Helvetica" w:hAnsi="Helvetica"/>
        </w:rPr>
        <w:t xml:space="preserve"> This result proves my hypothesis as Jung did generate the greatest power out of everyone in our group.</w:t>
      </w:r>
      <w:ins w:id="87" w:author="Samuel Bourke" w:date="2012-02-08T09:59:00Z">
        <w:r w:rsidR="00B13BE1">
          <w:rPr>
            <w:rFonts w:ascii="Helvetica" w:hAnsi="Helvetica"/>
          </w:rPr>
          <w:t xml:space="preserve"> Good </w:t>
        </w:r>
        <w:del w:id="88" w:author="Carlos Arcenas" w:date="2012-02-13T00:20:00Z">
          <w:r w:rsidR="00B13BE1" w:rsidDel="003D16A2">
            <w:rPr>
              <w:rFonts w:ascii="Helvetica" w:hAnsi="Helvetica"/>
            </w:rPr>
            <w:delText xml:space="preserve">, </w:delText>
          </w:r>
        </w:del>
        <w:del w:id="89" w:author="Carlos Arcenas" w:date="2012-02-13T00:19:00Z">
          <w:r w:rsidR="00B13BE1" w:rsidDel="003D16A2">
            <w:rPr>
              <w:rFonts w:ascii="Helvetica" w:hAnsi="Helvetica"/>
            </w:rPr>
            <w:delText>what is the relationship of time taken?</w:delText>
          </w:r>
        </w:del>
      </w:ins>
    </w:p>
    <w:p w14:paraId="47C1145B" w14:textId="77777777" w:rsidR="002E5909" w:rsidRDefault="002E5909" w:rsidP="002E5909">
      <w:pPr>
        <w:ind w:firstLine="720"/>
        <w:rPr>
          <w:rFonts w:ascii="Helvetica" w:hAnsi="Helvetica"/>
        </w:rPr>
      </w:pPr>
    </w:p>
    <w:p w14:paraId="5ECD4C7F" w14:textId="2C2FAF58" w:rsidR="002E5909" w:rsidRPr="003D3CC7" w:rsidDel="00B13BE1" w:rsidRDefault="003D3CC7" w:rsidP="002E5909">
      <w:pPr>
        <w:ind w:firstLine="720"/>
        <w:rPr>
          <w:del w:id="90" w:author="Samuel Bourke" w:date="2012-02-08T10:00:00Z"/>
          <w:rFonts w:ascii="Helvetica" w:hAnsi="Helvetica"/>
        </w:rPr>
      </w:pPr>
      <w:r>
        <w:rPr>
          <w:rFonts w:ascii="Helvetica" w:hAnsi="Helvetica"/>
        </w:rPr>
        <w:t xml:space="preserve">A problem that may have compromised our results is that there may have been inaccurate </w:t>
      </w:r>
      <w:r w:rsidR="00A82018">
        <w:rPr>
          <w:rFonts w:ascii="Helvetica" w:hAnsi="Helvetica"/>
        </w:rPr>
        <w:t>trial times due to late or early</w:t>
      </w:r>
      <w:ins w:id="91" w:author="Carlos Arcenas" w:date="2012-02-12T22:20:00Z">
        <w:r w:rsidR="009602E8">
          <w:rPr>
            <w:rFonts w:ascii="Helvetica" w:hAnsi="Helvetica"/>
          </w:rPr>
          <w:t xml:space="preserve"> </w:t>
        </w:r>
      </w:ins>
      <w:ins w:id="92" w:author="Samuel Bourke" w:date="2012-02-08T09:59:00Z">
        <w:r w:rsidR="00B13BE1" w:rsidRPr="009602E8">
          <w:rPr>
            <w:rFonts w:ascii="Helvetica" w:hAnsi="Helvetica"/>
          </w:rPr>
          <w:t>or late</w:t>
        </w:r>
      </w:ins>
      <w:r w:rsidR="00A82018">
        <w:rPr>
          <w:rFonts w:ascii="Helvetica" w:hAnsi="Helvetica"/>
        </w:rPr>
        <w:t xml:space="preserve"> stopwatch starts. A solution to this problem would be </w:t>
      </w:r>
      <w:r w:rsidR="00FA7538">
        <w:rPr>
          <w:rFonts w:ascii="Helvetica" w:hAnsi="Helvetica"/>
        </w:rPr>
        <w:t>to remove the human element to starting and stopping the stopwatch</w:t>
      </w:r>
      <w:r w:rsidR="002E5909">
        <w:rPr>
          <w:rFonts w:ascii="Helvetica" w:hAnsi="Helvetica"/>
        </w:rPr>
        <w:t xml:space="preserve"> and possibly having each student step on pressure pads at the start and finish to start and stop the stopwatch, respectively</w:t>
      </w:r>
      <w:ins w:id="93" w:author="Carlos Arcenas" w:date="2012-02-13T12:51:00Z">
        <w:r w:rsidR="00C54BE9">
          <w:rPr>
            <w:rFonts w:ascii="Helvetica" w:hAnsi="Helvetica"/>
          </w:rPr>
          <w:t>.</w:t>
        </w:r>
      </w:ins>
      <w:del w:id="94" w:author="Carlos Arcenas" w:date="2012-02-13T12:51:00Z">
        <w:r w:rsidR="002E5909" w:rsidDel="00C54BE9">
          <w:rPr>
            <w:rFonts w:ascii="Helvetica" w:hAnsi="Helvetica"/>
          </w:rPr>
          <w:delText>.</w:delText>
        </w:r>
      </w:del>
      <w:ins w:id="95" w:author="Samuel Bourke" w:date="2012-02-08T09:59:00Z">
        <w:del w:id="96" w:author="Carlos Arcenas" w:date="2012-02-13T12:51:00Z">
          <w:r w:rsidR="00B13BE1" w:rsidDel="00C54BE9">
            <w:rPr>
              <w:rFonts w:ascii="Helvetica" w:hAnsi="Helvetica"/>
            </w:rPr>
            <w:delText>good idea.</w:delText>
          </w:r>
        </w:del>
      </w:ins>
      <w:del w:id="97" w:author="Samuel Bourke" w:date="2012-02-08T10:00:00Z">
        <w:r w:rsidR="00A7106B" w:rsidDel="00B13BE1">
          <w:rPr>
            <w:rFonts w:ascii="Helvetica" w:hAnsi="Helvetica"/>
          </w:rPr>
          <w:delText xml:space="preserve"> </w:delText>
        </w:r>
      </w:del>
    </w:p>
    <w:p w14:paraId="4F1FD63E" w14:textId="77777777" w:rsidR="003D3CC7" w:rsidDel="00C54BE9" w:rsidRDefault="003D3CC7" w:rsidP="009602E8">
      <w:pPr>
        <w:ind w:firstLine="720"/>
        <w:rPr>
          <w:ins w:id="98" w:author="Samuel Bourke" w:date="2012-02-08T09:59:00Z"/>
          <w:del w:id="99" w:author="Carlos Arcenas" w:date="2012-02-13T12:51:00Z"/>
          <w:rFonts w:ascii="Helvetica" w:hAnsi="Helvetica"/>
          <w:b/>
        </w:rPr>
      </w:pPr>
    </w:p>
    <w:p w14:paraId="690D8E9F" w14:textId="757D0866" w:rsidR="00B13BE1" w:rsidRPr="003D16A2" w:rsidRDefault="00B13BE1">
      <w:pPr>
        <w:rPr>
          <w:ins w:id="100" w:author="Samuel Bourke" w:date="2012-02-08T10:00:00Z"/>
          <w:rFonts w:ascii="Helvetica" w:hAnsi="Helvetica"/>
          <w:rPrChange w:id="101" w:author="Carlos Arcenas" w:date="2012-02-13T00:19:00Z">
            <w:rPr>
              <w:ins w:id="102" w:author="Samuel Bourke" w:date="2012-02-08T10:00:00Z"/>
              <w:rFonts w:ascii="Helvetica" w:hAnsi="Helvetica"/>
              <w:b/>
            </w:rPr>
          </w:rPrChange>
        </w:rPr>
      </w:pPr>
      <w:ins w:id="103" w:author="Samuel Bourke" w:date="2012-02-08T09:59:00Z">
        <w:del w:id="104" w:author="Carlos Arcenas" w:date="2012-02-13T12:51:00Z">
          <w:r w:rsidDel="00C54BE9">
            <w:rPr>
              <w:rFonts w:ascii="Helvetica" w:hAnsi="Helvetica"/>
              <w:b/>
            </w:rPr>
            <w:delText>Any others</w:delText>
          </w:r>
        </w:del>
      </w:ins>
      <w:ins w:id="105" w:author="Samuel Bourke" w:date="2012-02-08T10:00:00Z">
        <w:del w:id="106" w:author="Carlos Arcenas" w:date="2012-02-13T12:51:00Z">
          <w:r w:rsidDel="00C54BE9">
            <w:rPr>
              <w:rFonts w:ascii="Helvetica" w:hAnsi="Helvetica"/>
              <w:b/>
            </w:rPr>
            <w:delText>?</w:delText>
          </w:r>
        </w:del>
      </w:ins>
      <w:ins w:id="107" w:author="Carlos Arcenas" w:date="2012-02-13T00:19:00Z">
        <w:r w:rsidR="003D16A2">
          <w:rPr>
            <w:rFonts w:ascii="Helvetica" w:hAnsi="Helvetica"/>
          </w:rPr>
          <w:t>Another problem that may have plagued the integrity of our results may be th</w:t>
        </w:r>
        <w:r w:rsidR="00C54BE9">
          <w:rPr>
            <w:rFonts w:ascii="Helvetica" w:hAnsi="Helvetica"/>
          </w:rPr>
          <w:t xml:space="preserve">at students did not weigh themselves properly by finding out their </w:t>
        </w:r>
      </w:ins>
      <w:ins w:id="108" w:author="Carlos Arcenas" w:date="2012-02-13T12:50:00Z">
        <w:r w:rsidR="00C54BE9">
          <w:rPr>
            <w:rFonts w:ascii="Helvetica" w:hAnsi="Helvetica"/>
          </w:rPr>
          <w:t xml:space="preserve">real </w:t>
        </w:r>
      </w:ins>
      <w:ins w:id="109" w:author="Carlos Arcenas" w:date="2012-02-13T00:19:00Z">
        <w:r w:rsidR="00C54BE9">
          <w:rPr>
            <w:rFonts w:ascii="Helvetica" w:hAnsi="Helvetica"/>
          </w:rPr>
          <w:t xml:space="preserve">mass, instead of a guess based on a previous weigh-in. A solution to this problem would be to have the subjects find their mass using an accurate </w:t>
        </w:r>
      </w:ins>
      <w:ins w:id="110" w:author="Carlos Arcenas" w:date="2012-02-13T12:51:00Z">
        <w:r w:rsidR="00C54BE9">
          <w:rPr>
            <w:rFonts w:ascii="Helvetica" w:hAnsi="Helvetica"/>
          </w:rPr>
          <w:t>measuring devices, such as a bathroom scale.</w:t>
        </w:r>
      </w:ins>
      <w:ins w:id="111" w:author="Carlos Arcenas" w:date="2012-02-13T00:19:00Z">
        <w:r w:rsidR="00C54BE9">
          <w:rPr>
            <w:rFonts w:ascii="Helvetica" w:hAnsi="Helvetica"/>
          </w:rPr>
          <w:t xml:space="preserve"> </w:t>
        </w:r>
      </w:ins>
    </w:p>
    <w:p w14:paraId="53CB8256" w14:textId="77777777" w:rsidR="00B13BE1" w:rsidRDefault="00B13BE1">
      <w:pPr>
        <w:rPr>
          <w:rFonts w:ascii="Helvetica" w:hAnsi="Helvetica"/>
          <w:b/>
        </w:rPr>
      </w:pPr>
    </w:p>
    <w:p w14:paraId="70FAFEF3" w14:textId="77777777" w:rsidR="00007FBD" w:rsidRPr="003D3CC7" w:rsidRDefault="00007FBD">
      <w:pPr>
        <w:rPr>
          <w:rFonts w:ascii="Helvetica" w:hAnsi="Helvetica"/>
          <w:b/>
          <w:sz w:val="28"/>
        </w:rPr>
      </w:pPr>
      <w:r w:rsidRPr="003D3CC7">
        <w:rPr>
          <w:rFonts w:ascii="Helvetica" w:hAnsi="Helvetica"/>
          <w:b/>
          <w:sz w:val="28"/>
        </w:rPr>
        <w:t>Conclusion:</w:t>
      </w:r>
    </w:p>
    <w:p w14:paraId="558E9A0E" w14:textId="3C66940B" w:rsidR="00007FBD" w:rsidRDefault="00CD0CD2">
      <w:pPr>
        <w:rPr>
          <w:ins w:id="112" w:author="Samuel Bourke" w:date="2012-02-08T10:08:00Z"/>
          <w:rFonts w:ascii="Helvetica" w:hAnsi="Helvetica" w:cs="Helvetica"/>
        </w:rPr>
      </w:pPr>
      <w:r>
        <w:rPr>
          <w:rFonts w:ascii="Helvetica" w:hAnsi="Helvetica"/>
        </w:rPr>
        <w:tab/>
        <w:t>I can therefore conclude that Jung creates the greatest</w:t>
      </w:r>
      <w:r w:rsidR="00874FA2">
        <w:rPr>
          <w:rFonts w:ascii="Helvetica" w:hAnsi="Helvetica"/>
        </w:rPr>
        <w:t xml:space="preserve"> amount of power in our group due to his high weight and power. </w:t>
      </w:r>
      <w:r w:rsidR="00007FBD">
        <w:rPr>
          <w:rFonts w:ascii="Helvetica" w:hAnsi="Helvetica"/>
        </w:rPr>
        <w:t>This correlates with my hypothesis that Jung would be the member who generates the greatest power.</w:t>
      </w:r>
      <w:r w:rsidR="00B776CC">
        <w:rPr>
          <w:rFonts w:ascii="Helvetica" w:hAnsi="Helvetica"/>
        </w:rPr>
        <w:t xml:space="preserve"> This also fulfills our aim of </w:t>
      </w:r>
      <w:r w:rsidR="00B776CC">
        <w:rPr>
          <w:rFonts w:ascii="Helvetica" w:hAnsi="Helvetica" w:cs="Helvetica"/>
        </w:rPr>
        <w:t>calculating and comparing the power generated by different students running up the stairs.</w:t>
      </w:r>
      <w:ins w:id="113" w:author="Samuel Bourke" w:date="2012-02-08T10:08:00Z">
        <w:r w:rsidR="00534C14">
          <w:rPr>
            <w:rFonts w:ascii="Helvetica" w:hAnsi="Helvetica" w:cs="Helvetica"/>
          </w:rPr>
          <w:t xml:space="preserve"> </w:t>
        </w:r>
        <w:del w:id="114" w:author="Carlos Arcenas" w:date="2012-02-13T12:51:00Z">
          <w:r w:rsidR="00534C14" w:rsidDel="00C54BE9">
            <w:rPr>
              <w:rFonts w:ascii="Helvetica" w:hAnsi="Helvetica" w:cs="Helvetica"/>
            </w:rPr>
            <w:delText xml:space="preserve">Good. </w:delText>
          </w:r>
        </w:del>
      </w:ins>
    </w:p>
    <w:p w14:paraId="6E1276FD" w14:textId="77777777" w:rsidR="00534C14" w:rsidRDefault="00534C14">
      <w:pPr>
        <w:rPr>
          <w:ins w:id="115" w:author="Samuel Bourke" w:date="2012-02-08T10:08:00Z"/>
          <w:rFonts w:ascii="Helvetica" w:hAnsi="Helvetica" w:cs="Helvetica"/>
        </w:rPr>
      </w:pPr>
    </w:p>
    <w:p w14:paraId="1E54070D" w14:textId="77EB6B06" w:rsidR="00534C14" w:rsidRDefault="00534C14">
      <w:pPr>
        <w:rPr>
          <w:ins w:id="116" w:author="Samuel Bourke" w:date="2012-02-08T10:08:00Z"/>
          <w:rFonts w:ascii="Helvetica" w:hAnsi="Helvetica" w:cs="Helvetica"/>
        </w:rPr>
      </w:pPr>
      <w:ins w:id="117" w:author="Samuel Bourke" w:date="2012-02-08T10:08:00Z">
        <w:r>
          <w:rPr>
            <w:rFonts w:ascii="Helvetica" w:hAnsi="Helvetica" w:cs="Helvetica"/>
          </w:rPr>
          <w:t>Points to consider…</w:t>
        </w:r>
      </w:ins>
    </w:p>
    <w:p w14:paraId="1D75B965" w14:textId="57D37F23" w:rsidR="00534C14" w:rsidRDefault="00534C14">
      <w:pPr>
        <w:pStyle w:val="ListParagraph"/>
        <w:numPr>
          <w:ilvl w:val="0"/>
          <w:numId w:val="2"/>
        </w:numPr>
        <w:rPr>
          <w:ins w:id="118" w:author="Samuel Bourke" w:date="2012-02-08T10:08:00Z"/>
          <w:rFonts w:ascii="Helvetica" w:hAnsi="Helvetica" w:cs="Helvetica"/>
        </w:rPr>
        <w:pPrChange w:id="119" w:author="Samuel Bourke" w:date="2012-02-08T10:08:00Z">
          <w:pPr/>
        </w:pPrChange>
      </w:pPr>
      <w:ins w:id="120" w:author="Samuel Bourke" w:date="2012-02-08T10:08:00Z">
        <w:r>
          <w:rPr>
            <w:rFonts w:ascii="Helvetica" w:hAnsi="Helvetica" w:cs="Helvetica"/>
          </w:rPr>
          <w:t>In text referencing</w:t>
        </w:r>
      </w:ins>
    </w:p>
    <w:p w14:paraId="6ABC609E" w14:textId="7F4D0405" w:rsidR="00534C14" w:rsidRDefault="00534C14">
      <w:pPr>
        <w:pStyle w:val="ListParagraph"/>
        <w:numPr>
          <w:ilvl w:val="0"/>
          <w:numId w:val="2"/>
        </w:numPr>
        <w:rPr>
          <w:ins w:id="121" w:author="Samuel Bourke" w:date="2012-02-08T10:08:00Z"/>
          <w:rFonts w:ascii="Helvetica" w:hAnsi="Helvetica" w:cs="Helvetica"/>
        </w:rPr>
        <w:pPrChange w:id="122" w:author="Samuel Bourke" w:date="2012-02-08T10:08:00Z">
          <w:pPr/>
        </w:pPrChange>
      </w:pPr>
      <w:ins w:id="123" w:author="Samuel Bourke" w:date="2012-02-08T10:08:00Z">
        <w:r>
          <w:rPr>
            <w:rFonts w:ascii="Helvetica" w:hAnsi="Helvetica" w:cs="Helvetica"/>
          </w:rPr>
          <w:t xml:space="preserve">Look at assessment rubric and be self critical, score yourself before submission and make relevant canges if </w:t>
        </w:r>
      </w:ins>
      <w:ins w:id="124" w:author="Samuel Bourke" w:date="2012-02-08T10:09:00Z">
        <w:r>
          <w:rPr>
            <w:rFonts w:ascii="Helvetica" w:hAnsi="Helvetica" w:cs="Helvetica"/>
          </w:rPr>
          <w:t>necessary</w:t>
        </w:r>
      </w:ins>
    </w:p>
    <w:p w14:paraId="0F2C885E" w14:textId="0C80669B" w:rsidR="00534C14" w:rsidRPr="00534C14" w:rsidRDefault="00534C14">
      <w:pPr>
        <w:pStyle w:val="ListParagraph"/>
        <w:numPr>
          <w:ilvl w:val="0"/>
          <w:numId w:val="2"/>
        </w:numPr>
        <w:rPr>
          <w:rFonts w:ascii="Helvetica" w:hAnsi="Helvetica" w:cs="Helvetica"/>
          <w:rPrChange w:id="125" w:author="Samuel Bourke" w:date="2012-02-08T10:08:00Z">
            <w:rPr/>
          </w:rPrChange>
        </w:rPr>
        <w:pPrChange w:id="126" w:author="Samuel Bourke" w:date="2012-02-08T10:08:00Z">
          <w:pPr/>
        </w:pPrChange>
      </w:pPr>
      <w:ins w:id="127" w:author="Samuel Bourke" w:date="2012-02-08T10:09:00Z">
        <w:r>
          <w:rPr>
            <w:rFonts w:ascii="Helvetica" w:hAnsi="Helvetica" w:cs="Helvetica"/>
          </w:rPr>
          <w:t>A good start, well</w:t>
        </w:r>
      </w:ins>
      <w:ins w:id="128" w:author="Samuel Bourke" w:date="2012-02-08T10:11:00Z">
        <w:r w:rsidR="00CB092A">
          <w:rPr>
            <w:rFonts w:ascii="Helvetica" w:hAnsi="Helvetica" w:cs="Helvetica"/>
          </w:rPr>
          <w:t xml:space="preserve"> done</w:t>
        </w:r>
      </w:ins>
      <w:ins w:id="129" w:author="Samuel Bourke" w:date="2012-02-08T10:09:00Z">
        <w:r>
          <w:rPr>
            <w:rFonts w:ascii="Helvetica" w:hAnsi="Helvetica" w:cs="Helvetica"/>
          </w:rPr>
          <w:t>.</w:t>
        </w:r>
      </w:ins>
    </w:p>
    <w:p w14:paraId="6D209C04" w14:textId="77777777" w:rsidR="009D228A" w:rsidRDefault="009D228A">
      <w:pPr>
        <w:rPr>
          <w:rFonts w:ascii="Helvetica" w:hAnsi="Helvetica" w:cs="Helvetica"/>
        </w:rPr>
      </w:pPr>
    </w:p>
    <w:p w14:paraId="170E3FF7" w14:textId="492C8C48" w:rsidR="009D228A" w:rsidRDefault="009D228A">
      <w:pPr>
        <w:rPr>
          <w:rFonts w:ascii="Helvetica" w:hAnsi="Helvetica"/>
          <w:b/>
          <w:sz w:val="28"/>
        </w:rPr>
      </w:pPr>
      <w:r>
        <w:rPr>
          <w:rFonts w:ascii="Helvetica" w:hAnsi="Helvetica"/>
          <w:b/>
          <w:sz w:val="28"/>
        </w:rPr>
        <w:t>References:</w:t>
      </w:r>
    </w:p>
    <w:p w14:paraId="21B89600" w14:textId="5287B8CB" w:rsidR="009D228A" w:rsidRDefault="009D228A" w:rsidP="009D228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Evergreen, M.J., Lofts, G. 2007. </w:t>
      </w:r>
      <w:r>
        <w:rPr>
          <w:i/>
        </w:rPr>
        <w:t>Science Quest 3</w:t>
      </w:r>
      <w:r>
        <w:t>, 3rd edition. John Wiley and Sons Australia, Milton, Queensland.</w:t>
      </w:r>
    </w:p>
    <w:p w14:paraId="1E4E9EBD" w14:textId="7BEDA63B" w:rsidR="009D228A" w:rsidRDefault="009D228A">
      <w:pPr>
        <w:rPr>
          <w:ins w:id="130" w:author="Carlos Arcenas" w:date="2012-02-13T12:43:00Z"/>
          <w:rFonts w:ascii="Helvetica" w:hAnsi="Helvetica"/>
        </w:rPr>
      </w:pPr>
    </w:p>
    <w:p w14:paraId="39DA9BD3" w14:textId="77777777" w:rsidR="0097476B" w:rsidRDefault="0097476B">
      <w:pPr>
        <w:rPr>
          <w:ins w:id="131" w:author="Carlos Arcenas" w:date="2012-02-13T12:44:00Z"/>
          <w:rFonts w:ascii="Helvetica" w:hAnsi="Helvetica"/>
        </w:rPr>
      </w:pPr>
      <w:ins w:id="132" w:author="Carlos Arcenas" w:date="2012-02-13T12:43:00Z">
        <w:r>
          <w:rPr>
            <w:rFonts w:ascii="Helvetica" w:hAnsi="Helvetica"/>
          </w:rPr>
          <w:t xml:space="preserve">University of Winnipeg, 1999. </w:t>
        </w:r>
      </w:ins>
      <w:ins w:id="133" w:author="Carlos Arcenas" w:date="2012-02-13T12:44:00Z">
        <w:r>
          <w:rPr>
            <w:rFonts w:ascii="Helvetica" w:hAnsi="Helvetica"/>
            <w:i/>
          </w:rPr>
          <w:t xml:space="preserve">Gravitational Acceleration </w:t>
        </w:r>
        <w:r>
          <w:rPr>
            <w:rFonts w:ascii="Helvetica" w:hAnsi="Helvetica"/>
          </w:rPr>
          <w:t xml:space="preserve">[online] </w:t>
        </w:r>
      </w:ins>
    </w:p>
    <w:p w14:paraId="554A5484" w14:textId="1298CD1D" w:rsidR="0097476B" w:rsidRPr="0097476B" w:rsidRDefault="0097476B">
      <w:pPr>
        <w:rPr>
          <w:rFonts w:ascii="Helvetica" w:hAnsi="Helvetica"/>
        </w:rPr>
      </w:pPr>
      <w:ins w:id="134" w:author="Carlos Arcenas" w:date="2012-02-13T12:44:00Z">
        <w:r>
          <w:rPr>
            <w:rFonts w:ascii="Helvetica" w:hAnsi="Helvetica"/>
          </w:rPr>
          <w:t>Available at: &lt;</w:t>
        </w:r>
        <w:r w:rsidRPr="0097476B">
          <w:t xml:space="preserve"> </w:t>
        </w:r>
        <w:r>
          <w:rPr>
            <w:rFonts w:ascii="Helvetica" w:hAnsi="Helvetica"/>
          </w:rPr>
          <w:fldChar w:fldCharType="begin"/>
        </w:r>
        <w:r>
          <w:rPr>
            <w:rFonts w:ascii="Helvetica" w:hAnsi="Helvetica"/>
          </w:rPr>
          <w:instrText xml:space="preserve"> HYPERLINK "</w:instrText>
        </w:r>
        <w:r w:rsidRPr="0097476B">
          <w:rPr>
            <w:rFonts w:ascii="Helvetica" w:hAnsi="Helvetica"/>
          </w:rPr>
          <w:instrText>http://theory.uwinnipeg.ca/mod_tech/node55.html</w:instrText>
        </w:r>
        <w:r>
          <w:rPr>
            <w:rFonts w:ascii="Helvetica" w:hAnsi="Helvetica"/>
          </w:rPr>
          <w:instrText xml:space="preserve">" </w:instrText>
        </w:r>
        <w:r>
          <w:rPr>
            <w:rFonts w:ascii="Helvetica" w:hAnsi="Helvetica"/>
          </w:rPr>
          <w:fldChar w:fldCharType="separate"/>
        </w:r>
        <w:r w:rsidRPr="00A50204">
          <w:rPr>
            <w:rStyle w:val="Hyperlink"/>
            <w:rFonts w:ascii="Helvetica" w:hAnsi="Helvetica"/>
          </w:rPr>
          <w:t>http://theory.uwinnipeg.ca/mod_tech/node55.html</w:t>
        </w:r>
        <w:r>
          <w:rPr>
            <w:rFonts w:ascii="Helvetica" w:hAnsi="Helvetica"/>
          </w:rPr>
          <w:fldChar w:fldCharType="end"/>
        </w:r>
        <w:r>
          <w:rPr>
            <w:rFonts w:ascii="Helvetica" w:hAnsi="Helvetica"/>
          </w:rPr>
          <w:t>&gt; [Accessed 11 February 2012]</w:t>
        </w:r>
      </w:ins>
    </w:p>
    <w:sectPr w:rsidR="0097476B" w:rsidRPr="0097476B" w:rsidSect="004D72B2">
      <w:headerReference w:type="even" r:id="rId10"/>
      <w:headerReference w:type="default" r:id="rId11"/>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EB532" w14:textId="77777777" w:rsidR="0097476B" w:rsidRDefault="0097476B" w:rsidP="0040060D">
      <w:r>
        <w:separator/>
      </w:r>
    </w:p>
  </w:endnote>
  <w:endnote w:type="continuationSeparator" w:id="0">
    <w:p w14:paraId="6C5FA79A" w14:textId="77777777" w:rsidR="0097476B" w:rsidRDefault="0097476B" w:rsidP="00400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6122" w14:textId="77777777" w:rsidR="0097476B" w:rsidRDefault="0097476B" w:rsidP="0040060D">
      <w:r>
        <w:separator/>
      </w:r>
    </w:p>
  </w:footnote>
  <w:footnote w:type="continuationSeparator" w:id="0">
    <w:p w14:paraId="53798D49" w14:textId="77777777" w:rsidR="0097476B" w:rsidRDefault="0097476B" w:rsidP="004006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29007" w14:textId="77777777" w:rsidR="0097476B" w:rsidRDefault="0097476B">
    <w:pPr>
      <w:pStyle w:val="Header"/>
    </w:pPr>
    <w:sdt>
      <w:sdtPr>
        <w:id w:val="171999623"/>
        <w:placeholder>
          <w:docPart w:val="4EF78540C2162647A01C9B8466A19016"/>
        </w:placeholder>
        <w:temporary/>
        <w:showingPlcHdr/>
      </w:sdtPr>
      <w:sdtContent>
        <w:r>
          <w:t>[Type text]</w:t>
        </w:r>
      </w:sdtContent>
    </w:sdt>
    <w:r>
      <w:ptab w:relativeTo="margin" w:alignment="center" w:leader="none"/>
    </w:r>
    <w:sdt>
      <w:sdtPr>
        <w:id w:val="171999624"/>
        <w:placeholder>
          <w:docPart w:val="A78A80951BB5FF408459F320AFC2522D"/>
        </w:placeholder>
        <w:temporary/>
        <w:showingPlcHdr/>
      </w:sdtPr>
      <w:sdtContent>
        <w:r>
          <w:t>[Type text]</w:t>
        </w:r>
      </w:sdtContent>
    </w:sdt>
    <w:r>
      <w:ptab w:relativeTo="margin" w:alignment="right" w:leader="none"/>
    </w:r>
    <w:sdt>
      <w:sdtPr>
        <w:id w:val="171999625"/>
        <w:placeholder>
          <w:docPart w:val="D6237E8896BFF34EA2FE7510FCE9DC3B"/>
        </w:placeholder>
        <w:temporary/>
        <w:showingPlcHdr/>
      </w:sdtPr>
      <w:sdtContent>
        <w:r>
          <w:t>[Type text]</w:t>
        </w:r>
      </w:sdtContent>
    </w:sdt>
  </w:p>
  <w:p w14:paraId="30256825" w14:textId="77777777" w:rsidR="0097476B" w:rsidRDefault="009747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9BEE0" w14:textId="00BF8050" w:rsidR="0097476B" w:rsidRDefault="0097476B">
    <w:pPr>
      <w:pStyle w:val="Header"/>
    </w:pPr>
    <w:r>
      <w:t>Carlos Arcenas – 10 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087BE9"/>
    <w:multiLevelType w:val="hybridMultilevel"/>
    <w:tmpl w:val="EA2C545C"/>
    <w:lvl w:ilvl="0" w:tplc="219CA002">
      <w:start w:val="397"/>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B2"/>
    <w:rsid w:val="00007FBD"/>
    <w:rsid w:val="00030D85"/>
    <w:rsid w:val="00062289"/>
    <w:rsid w:val="00190FD9"/>
    <w:rsid w:val="001E6F78"/>
    <w:rsid w:val="00245DF3"/>
    <w:rsid w:val="002E5909"/>
    <w:rsid w:val="002F7EDA"/>
    <w:rsid w:val="00317C46"/>
    <w:rsid w:val="00350DA6"/>
    <w:rsid w:val="003D16A2"/>
    <w:rsid w:val="003D3CC7"/>
    <w:rsid w:val="0040060D"/>
    <w:rsid w:val="0049216D"/>
    <w:rsid w:val="00496F8F"/>
    <w:rsid w:val="004D72B2"/>
    <w:rsid w:val="005000B6"/>
    <w:rsid w:val="00534C14"/>
    <w:rsid w:val="006157DB"/>
    <w:rsid w:val="006F5BCE"/>
    <w:rsid w:val="00736427"/>
    <w:rsid w:val="007A7CCC"/>
    <w:rsid w:val="00815C4A"/>
    <w:rsid w:val="00831483"/>
    <w:rsid w:val="008622CC"/>
    <w:rsid w:val="00874FA2"/>
    <w:rsid w:val="00883BFD"/>
    <w:rsid w:val="009211F0"/>
    <w:rsid w:val="009602E8"/>
    <w:rsid w:val="0097476B"/>
    <w:rsid w:val="00982773"/>
    <w:rsid w:val="009D228A"/>
    <w:rsid w:val="00A5641C"/>
    <w:rsid w:val="00A7106B"/>
    <w:rsid w:val="00A82018"/>
    <w:rsid w:val="00AA4B1C"/>
    <w:rsid w:val="00B13BE1"/>
    <w:rsid w:val="00B4244E"/>
    <w:rsid w:val="00B776CC"/>
    <w:rsid w:val="00B77A7A"/>
    <w:rsid w:val="00B8501B"/>
    <w:rsid w:val="00BA49CC"/>
    <w:rsid w:val="00C13C36"/>
    <w:rsid w:val="00C2460A"/>
    <w:rsid w:val="00C54BE9"/>
    <w:rsid w:val="00C55CCB"/>
    <w:rsid w:val="00C74345"/>
    <w:rsid w:val="00C918A4"/>
    <w:rsid w:val="00CB092A"/>
    <w:rsid w:val="00CD0CD2"/>
    <w:rsid w:val="00D70E21"/>
    <w:rsid w:val="00DC5B1F"/>
    <w:rsid w:val="00E4373B"/>
    <w:rsid w:val="00E90E4F"/>
    <w:rsid w:val="00F56D5D"/>
    <w:rsid w:val="00F6447E"/>
    <w:rsid w:val="00F85534"/>
    <w:rsid w:val="00FA75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5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0A"/>
    <w:rPr>
      <w:color w:val="808080"/>
    </w:rPr>
  </w:style>
  <w:style w:type="paragraph" w:styleId="BalloonText">
    <w:name w:val="Balloon Text"/>
    <w:basedOn w:val="Normal"/>
    <w:link w:val="BalloonTextChar"/>
    <w:uiPriority w:val="99"/>
    <w:semiHidden/>
    <w:unhideWhenUsed/>
    <w:rsid w:val="00C246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0A"/>
    <w:rPr>
      <w:rFonts w:ascii="Lucida Grande" w:hAnsi="Lucida Grande" w:cs="Lucida Grande"/>
      <w:sz w:val="18"/>
      <w:szCs w:val="18"/>
    </w:rPr>
  </w:style>
  <w:style w:type="paragraph" w:styleId="Header">
    <w:name w:val="header"/>
    <w:basedOn w:val="Normal"/>
    <w:link w:val="HeaderChar"/>
    <w:uiPriority w:val="99"/>
    <w:unhideWhenUsed/>
    <w:rsid w:val="0040060D"/>
    <w:pPr>
      <w:tabs>
        <w:tab w:val="center" w:pos="4320"/>
        <w:tab w:val="right" w:pos="8640"/>
      </w:tabs>
    </w:pPr>
  </w:style>
  <w:style w:type="character" w:customStyle="1" w:styleId="HeaderChar">
    <w:name w:val="Header Char"/>
    <w:basedOn w:val="DefaultParagraphFont"/>
    <w:link w:val="Header"/>
    <w:uiPriority w:val="99"/>
    <w:rsid w:val="0040060D"/>
  </w:style>
  <w:style w:type="paragraph" w:styleId="Footer">
    <w:name w:val="footer"/>
    <w:basedOn w:val="Normal"/>
    <w:link w:val="FooterChar"/>
    <w:uiPriority w:val="99"/>
    <w:unhideWhenUsed/>
    <w:rsid w:val="0040060D"/>
    <w:pPr>
      <w:tabs>
        <w:tab w:val="center" w:pos="4320"/>
        <w:tab w:val="right" w:pos="8640"/>
      </w:tabs>
    </w:pPr>
  </w:style>
  <w:style w:type="character" w:customStyle="1" w:styleId="FooterChar">
    <w:name w:val="Footer Char"/>
    <w:basedOn w:val="DefaultParagraphFont"/>
    <w:link w:val="Footer"/>
    <w:uiPriority w:val="99"/>
    <w:rsid w:val="0040060D"/>
  </w:style>
  <w:style w:type="paragraph" w:customStyle="1" w:styleId="Body">
    <w:name w:val="Body"/>
    <w:rsid w:val="009D228A"/>
    <w:rPr>
      <w:rFonts w:ascii="Helvetica" w:eastAsia="ヒラギノ角ゴ Pro W3" w:hAnsi="Helvetica" w:cs="Times New Roman"/>
      <w:color w:val="000000"/>
      <w:szCs w:val="20"/>
    </w:rPr>
  </w:style>
  <w:style w:type="paragraph" w:styleId="ListParagraph">
    <w:name w:val="List Paragraph"/>
    <w:basedOn w:val="Normal"/>
    <w:uiPriority w:val="34"/>
    <w:qFormat/>
    <w:rsid w:val="00534C14"/>
    <w:pPr>
      <w:ind w:left="720"/>
      <w:contextualSpacing/>
    </w:pPr>
  </w:style>
  <w:style w:type="character" w:styleId="Hyperlink">
    <w:name w:val="Hyperlink"/>
    <w:basedOn w:val="DefaultParagraphFont"/>
    <w:uiPriority w:val="99"/>
    <w:unhideWhenUsed/>
    <w:rsid w:val="0097476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60A"/>
    <w:rPr>
      <w:color w:val="808080"/>
    </w:rPr>
  </w:style>
  <w:style w:type="paragraph" w:styleId="BalloonText">
    <w:name w:val="Balloon Text"/>
    <w:basedOn w:val="Normal"/>
    <w:link w:val="BalloonTextChar"/>
    <w:uiPriority w:val="99"/>
    <w:semiHidden/>
    <w:unhideWhenUsed/>
    <w:rsid w:val="00C246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460A"/>
    <w:rPr>
      <w:rFonts w:ascii="Lucida Grande" w:hAnsi="Lucida Grande" w:cs="Lucida Grande"/>
      <w:sz w:val="18"/>
      <w:szCs w:val="18"/>
    </w:rPr>
  </w:style>
  <w:style w:type="paragraph" w:styleId="Header">
    <w:name w:val="header"/>
    <w:basedOn w:val="Normal"/>
    <w:link w:val="HeaderChar"/>
    <w:uiPriority w:val="99"/>
    <w:unhideWhenUsed/>
    <w:rsid w:val="0040060D"/>
    <w:pPr>
      <w:tabs>
        <w:tab w:val="center" w:pos="4320"/>
        <w:tab w:val="right" w:pos="8640"/>
      </w:tabs>
    </w:pPr>
  </w:style>
  <w:style w:type="character" w:customStyle="1" w:styleId="HeaderChar">
    <w:name w:val="Header Char"/>
    <w:basedOn w:val="DefaultParagraphFont"/>
    <w:link w:val="Header"/>
    <w:uiPriority w:val="99"/>
    <w:rsid w:val="0040060D"/>
  </w:style>
  <w:style w:type="paragraph" w:styleId="Footer">
    <w:name w:val="footer"/>
    <w:basedOn w:val="Normal"/>
    <w:link w:val="FooterChar"/>
    <w:uiPriority w:val="99"/>
    <w:unhideWhenUsed/>
    <w:rsid w:val="0040060D"/>
    <w:pPr>
      <w:tabs>
        <w:tab w:val="center" w:pos="4320"/>
        <w:tab w:val="right" w:pos="8640"/>
      </w:tabs>
    </w:pPr>
  </w:style>
  <w:style w:type="character" w:customStyle="1" w:styleId="FooterChar">
    <w:name w:val="Footer Char"/>
    <w:basedOn w:val="DefaultParagraphFont"/>
    <w:link w:val="Footer"/>
    <w:uiPriority w:val="99"/>
    <w:rsid w:val="0040060D"/>
  </w:style>
  <w:style w:type="paragraph" w:customStyle="1" w:styleId="Body">
    <w:name w:val="Body"/>
    <w:rsid w:val="009D228A"/>
    <w:rPr>
      <w:rFonts w:ascii="Helvetica" w:eastAsia="ヒラギノ角ゴ Pro W3" w:hAnsi="Helvetica" w:cs="Times New Roman"/>
      <w:color w:val="000000"/>
      <w:szCs w:val="20"/>
    </w:rPr>
  </w:style>
  <w:style w:type="paragraph" w:styleId="ListParagraph">
    <w:name w:val="List Paragraph"/>
    <w:basedOn w:val="Normal"/>
    <w:uiPriority w:val="34"/>
    <w:qFormat/>
    <w:rsid w:val="00534C14"/>
    <w:pPr>
      <w:ind w:left="720"/>
      <w:contextualSpacing/>
    </w:pPr>
  </w:style>
  <w:style w:type="character" w:styleId="Hyperlink">
    <w:name w:val="Hyperlink"/>
    <w:basedOn w:val="DefaultParagraphFont"/>
    <w:uiPriority w:val="99"/>
    <w:unhideWhenUsed/>
    <w:rsid w:val="00974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90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arlosarcenas:Documents:science%20table%20draf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Average Power of Group Members</a:t>
            </a:r>
          </a:p>
        </c:rich>
      </c:tx>
      <c:layout/>
      <c:overlay val="0"/>
    </c:title>
    <c:autoTitleDeleted val="0"/>
    <c:plotArea>
      <c:layout/>
      <c:barChart>
        <c:barDir val="col"/>
        <c:grouping val="clustered"/>
        <c:varyColors val="0"/>
        <c:ser>
          <c:idx val="0"/>
          <c:order val="0"/>
          <c:tx>
            <c:strRef>
              <c:f>Sheet1!$H$2:$H$3</c:f>
              <c:strCache>
                <c:ptCount val="1"/>
                <c:pt idx="0">
                  <c:v>Average Power (W)</c:v>
                </c:pt>
              </c:strCache>
            </c:strRef>
          </c:tx>
          <c:invertIfNegative val="0"/>
          <c:cat>
            <c:strRef>
              <c:f>Sheet1!$B$4:$B$9</c:f>
              <c:strCache>
                <c:ptCount val="6"/>
                <c:pt idx="0">
                  <c:v>Kota</c:v>
                </c:pt>
                <c:pt idx="1">
                  <c:v>Emily</c:v>
                </c:pt>
                <c:pt idx="2">
                  <c:v>Nadhira</c:v>
                </c:pt>
                <c:pt idx="3">
                  <c:v>Ashweetha</c:v>
                </c:pt>
                <c:pt idx="4">
                  <c:v>Jung</c:v>
                </c:pt>
                <c:pt idx="5">
                  <c:v>Carlos</c:v>
                </c:pt>
              </c:strCache>
            </c:strRef>
          </c:cat>
          <c:val>
            <c:numRef>
              <c:f>Sheet1!$H$4:$H$9</c:f>
              <c:numCache>
                <c:formatCode>General</c:formatCode>
                <c:ptCount val="6"/>
                <c:pt idx="0">
                  <c:v>308.64</c:v>
                </c:pt>
                <c:pt idx="1">
                  <c:v>278.02</c:v>
                </c:pt>
                <c:pt idx="2">
                  <c:v>258.7799999999999</c:v>
                </c:pt>
                <c:pt idx="3">
                  <c:v>207.65</c:v>
                </c:pt>
                <c:pt idx="4">
                  <c:v>475.02</c:v>
                </c:pt>
                <c:pt idx="5">
                  <c:v>397.08</c:v>
                </c:pt>
              </c:numCache>
            </c:numRef>
          </c:val>
        </c:ser>
        <c:dLbls>
          <c:showLegendKey val="0"/>
          <c:showVal val="1"/>
          <c:showCatName val="0"/>
          <c:showSerName val="0"/>
          <c:showPercent val="0"/>
          <c:showBubbleSize val="0"/>
        </c:dLbls>
        <c:gapWidth val="150"/>
        <c:axId val="2067664024"/>
        <c:axId val="2067669528"/>
      </c:barChart>
      <c:catAx>
        <c:axId val="2067664024"/>
        <c:scaling>
          <c:orientation val="minMax"/>
        </c:scaling>
        <c:delete val="0"/>
        <c:axPos val="b"/>
        <c:title>
          <c:tx>
            <c:rich>
              <a:bodyPr/>
              <a:lstStyle/>
              <a:p>
                <a:pPr>
                  <a:defRPr/>
                </a:pPr>
                <a:r>
                  <a:rPr lang="en-US"/>
                  <a:t>Group members</a:t>
                </a:r>
              </a:p>
            </c:rich>
          </c:tx>
          <c:layout/>
          <c:overlay val="0"/>
        </c:title>
        <c:majorTickMark val="out"/>
        <c:minorTickMark val="none"/>
        <c:tickLblPos val="nextTo"/>
        <c:crossAx val="2067669528"/>
        <c:crosses val="autoZero"/>
        <c:auto val="1"/>
        <c:lblAlgn val="ctr"/>
        <c:lblOffset val="100"/>
        <c:noMultiLvlLbl val="0"/>
      </c:catAx>
      <c:valAx>
        <c:axId val="2067669528"/>
        <c:scaling>
          <c:orientation val="minMax"/>
        </c:scaling>
        <c:delete val="0"/>
        <c:axPos val="l"/>
        <c:majorGridlines/>
        <c:title>
          <c:tx>
            <c:rich>
              <a:bodyPr rot="-5400000" vert="horz"/>
              <a:lstStyle/>
              <a:p>
                <a:pPr>
                  <a:defRPr/>
                </a:pPr>
                <a:r>
                  <a:rPr lang="en-US"/>
                  <a:t> Power</a:t>
                </a:r>
                <a:r>
                  <a:rPr lang="en-US" baseline="0"/>
                  <a:t> (W)</a:t>
                </a:r>
                <a:endParaRPr lang="en-US"/>
              </a:p>
            </c:rich>
          </c:tx>
          <c:layout/>
          <c:overlay val="0"/>
        </c:title>
        <c:numFmt formatCode="General" sourceLinked="1"/>
        <c:majorTickMark val="out"/>
        <c:minorTickMark val="none"/>
        <c:tickLblPos val="nextTo"/>
        <c:crossAx val="2067664024"/>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F78540C2162647A01C9B8466A19016"/>
        <w:category>
          <w:name w:val="General"/>
          <w:gallery w:val="placeholder"/>
        </w:category>
        <w:types>
          <w:type w:val="bbPlcHdr"/>
        </w:types>
        <w:behaviors>
          <w:behavior w:val="content"/>
        </w:behaviors>
        <w:guid w:val="{00DC8964-28F9-0542-AAFB-AE2FAC2681AD}"/>
      </w:docPartPr>
      <w:docPartBody>
        <w:p w:rsidR="009F736F" w:rsidRDefault="009F736F" w:rsidP="009F736F">
          <w:pPr>
            <w:pStyle w:val="4EF78540C2162647A01C9B8466A19016"/>
          </w:pPr>
          <w:r>
            <w:t>[Type text]</w:t>
          </w:r>
        </w:p>
      </w:docPartBody>
    </w:docPart>
    <w:docPart>
      <w:docPartPr>
        <w:name w:val="A78A80951BB5FF408459F320AFC2522D"/>
        <w:category>
          <w:name w:val="General"/>
          <w:gallery w:val="placeholder"/>
        </w:category>
        <w:types>
          <w:type w:val="bbPlcHdr"/>
        </w:types>
        <w:behaviors>
          <w:behavior w:val="content"/>
        </w:behaviors>
        <w:guid w:val="{4FAD5B98-3495-B242-A757-0610FC044EB8}"/>
      </w:docPartPr>
      <w:docPartBody>
        <w:p w:rsidR="009F736F" w:rsidRDefault="009F736F" w:rsidP="009F736F">
          <w:pPr>
            <w:pStyle w:val="A78A80951BB5FF408459F320AFC2522D"/>
          </w:pPr>
          <w:r>
            <w:t>[Type text]</w:t>
          </w:r>
        </w:p>
      </w:docPartBody>
    </w:docPart>
    <w:docPart>
      <w:docPartPr>
        <w:name w:val="D6237E8896BFF34EA2FE7510FCE9DC3B"/>
        <w:category>
          <w:name w:val="General"/>
          <w:gallery w:val="placeholder"/>
        </w:category>
        <w:types>
          <w:type w:val="bbPlcHdr"/>
        </w:types>
        <w:behaviors>
          <w:behavior w:val="content"/>
        </w:behaviors>
        <w:guid w:val="{C57E265D-E048-A547-B3B2-216569BAF146}"/>
      </w:docPartPr>
      <w:docPartBody>
        <w:p w:rsidR="009F736F" w:rsidRDefault="009F736F" w:rsidP="009F736F">
          <w:pPr>
            <w:pStyle w:val="D6237E8896BFF34EA2FE7510FCE9DC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36F"/>
    <w:rsid w:val="001E6FA6"/>
    <w:rsid w:val="009F736F"/>
    <w:rsid w:val="00DA2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36F"/>
    <w:rPr>
      <w:color w:val="808080"/>
    </w:rPr>
  </w:style>
  <w:style w:type="paragraph" w:customStyle="1" w:styleId="4EF78540C2162647A01C9B8466A19016">
    <w:name w:val="4EF78540C2162647A01C9B8466A19016"/>
    <w:rsid w:val="009F736F"/>
  </w:style>
  <w:style w:type="paragraph" w:customStyle="1" w:styleId="A78A80951BB5FF408459F320AFC2522D">
    <w:name w:val="A78A80951BB5FF408459F320AFC2522D"/>
    <w:rsid w:val="009F736F"/>
  </w:style>
  <w:style w:type="paragraph" w:customStyle="1" w:styleId="D6237E8896BFF34EA2FE7510FCE9DC3B">
    <w:name w:val="D6237E8896BFF34EA2FE7510FCE9DC3B"/>
    <w:rsid w:val="009F736F"/>
  </w:style>
  <w:style w:type="paragraph" w:customStyle="1" w:styleId="AB89C6E7B59BAE47BAA0626AA4581F90">
    <w:name w:val="AB89C6E7B59BAE47BAA0626AA4581F90"/>
    <w:rsid w:val="009F736F"/>
  </w:style>
  <w:style w:type="paragraph" w:customStyle="1" w:styleId="C1A51327FF14114EBB3130290C23376D">
    <w:name w:val="C1A51327FF14114EBB3130290C23376D"/>
    <w:rsid w:val="009F736F"/>
  </w:style>
  <w:style w:type="paragraph" w:customStyle="1" w:styleId="3388EB8AB6915A4881E33CB1E39F7369">
    <w:name w:val="3388EB8AB6915A4881E33CB1E39F7369"/>
    <w:rsid w:val="009F73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36F"/>
    <w:rPr>
      <w:color w:val="808080"/>
    </w:rPr>
  </w:style>
  <w:style w:type="paragraph" w:customStyle="1" w:styleId="4EF78540C2162647A01C9B8466A19016">
    <w:name w:val="4EF78540C2162647A01C9B8466A19016"/>
    <w:rsid w:val="009F736F"/>
  </w:style>
  <w:style w:type="paragraph" w:customStyle="1" w:styleId="A78A80951BB5FF408459F320AFC2522D">
    <w:name w:val="A78A80951BB5FF408459F320AFC2522D"/>
    <w:rsid w:val="009F736F"/>
  </w:style>
  <w:style w:type="paragraph" w:customStyle="1" w:styleId="D6237E8896BFF34EA2FE7510FCE9DC3B">
    <w:name w:val="D6237E8896BFF34EA2FE7510FCE9DC3B"/>
    <w:rsid w:val="009F736F"/>
  </w:style>
  <w:style w:type="paragraph" w:customStyle="1" w:styleId="AB89C6E7B59BAE47BAA0626AA4581F90">
    <w:name w:val="AB89C6E7B59BAE47BAA0626AA4581F90"/>
    <w:rsid w:val="009F736F"/>
  </w:style>
  <w:style w:type="paragraph" w:customStyle="1" w:styleId="C1A51327FF14114EBB3130290C23376D">
    <w:name w:val="C1A51327FF14114EBB3130290C23376D"/>
    <w:rsid w:val="009F736F"/>
  </w:style>
  <w:style w:type="paragraph" w:customStyle="1" w:styleId="3388EB8AB6915A4881E33CB1E39F7369">
    <w:name w:val="3388EB8AB6915A4881E33CB1E39F7369"/>
    <w:rsid w:val="009F7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DCA76-7FAA-874B-8A43-EA5C153EB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1024</Words>
  <Characters>5839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Arcenas</dc:creator>
  <cp:lastModifiedBy>Carlos Arcenas</cp:lastModifiedBy>
  <cp:revision>10</cp:revision>
  <dcterms:created xsi:type="dcterms:W3CDTF">2012-02-08T03:11:00Z</dcterms:created>
  <dcterms:modified xsi:type="dcterms:W3CDTF">2012-02-13T05:52:00Z</dcterms:modified>
</cp:coreProperties>
</file>